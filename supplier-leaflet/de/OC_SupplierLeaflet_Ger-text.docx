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2907B" w14:textId="77777777" w:rsidR="004833E0" w:rsidRPr="004833E0" w:rsidRDefault="004833E0" w:rsidP="004833E0">
      <w:pPr>
        <w:pStyle w:val="StandardWeb"/>
        <w:rPr>
          <w:lang w:val="en-US"/>
        </w:rPr>
      </w:pPr>
      <w:r w:rsidRPr="004833E0">
        <w:rPr>
          <w:rFonts w:ascii="AvenirNextW1G" w:hAnsi="AvenirNextW1G"/>
          <w:color w:val="595656"/>
          <w:sz w:val="32"/>
          <w:szCs w:val="32"/>
          <w:lang w:val="en-US"/>
        </w:rPr>
        <w:t xml:space="preserve">Contents </w:t>
      </w:r>
    </w:p>
    <w:p w14:paraId="2B3DB898" w14:textId="77777777" w:rsidR="004833E0" w:rsidRPr="004833E0" w:rsidRDefault="004833E0" w:rsidP="004833E0">
      <w:pPr>
        <w:pStyle w:val="StandardWeb"/>
        <w:tabs>
          <w:tab w:val="right" w:pos="7938"/>
        </w:tabs>
        <w:rPr>
          <w:rFonts w:ascii="AvenirNextW1G" w:hAnsi="AvenirNextW1G"/>
          <w:color w:val="3D3838"/>
          <w:sz w:val="20"/>
          <w:szCs w:val="20"/>
        </w:rPr>
      </w:pPr>
      <w:r w:rsidRPr="004833E0">
        <w:rPr>
          <w:rFonts w:ascii="AvenirNextW1G" w:hAnsi="AvenirNextW1G"/>
          <w:color w:val="3D3838"/>
          <w:sz w:val="20"/>
          <w:szCs w:val="20"/>
        </w:rPr>
        <w:t>Einleitung</w:t>
      </w:r>
      <w:r w:rsidRPr="004833E0">
        <w:rPr>
          <w:rFonts w:ascii="AvenirNextW1G" w:hAnsi="AvenirNextW1G"/>
          <w:color w:val="3D3838"/>
          <w:sz w:val="20"/>
          <w:szCs w:val="20"/>
        </w:rPr>
        <w:t xml:space="preserve"> </w:t>
      </w:r>
      <w:r>
        <w:rPr>
          <w:rFonts w:ascii="AvenirNextW1G" w:hAnsi="AvenirNextW1G"/>
          <w:color w:val="3D3838"/>
          <w:sz w:val="20"/>
          <w:szCs w:val="20"/>
        </w:rPr>
        <w:tab/>
      </w:r>
      <w:r w:rsidRPr="004833E0">
        <w:rPr>
          <w:rFonts w:ascii="AvenirNextW1G" w:hAnsi="AvenirNextW1G"/>
          <w:color w:val="3D3838"/>
          <w:sz w:val="20"/>
          <w:szCs w:val="20"/>
        </w:rPr>
        <w:t xml:space="preserve">1 </w:t>
      </w:r>
    </w:p>
    <w:p w14:paraId="79DF66FF" w14:textId="77777777" w:rsidR="004833E0" w:rsidRPr="004833E0" w:rsidRDefault="004833E0" w:rsidP="004833E0">
      <w:pPr>
        <w:pStyle w:val="StandardWeb"/>
        <w:tabs>
          <w:tab w:val="right" w:pos="7938"/>
        </w:tabs>
        <w:rPr>
          <w:rFonts w:ascii="AvenirNextW1G" w:hAnsi="AvenirNextW1G"/>
          <w:color w:val="3D3838"/>
          <w:sz w:val="20"/>
          <w:szCs w:val="20"/>
        </w:rPr>
      </w:pPr>
      <w:r w:rsidRPr="004833E0">
        <w:rPr>
          <w:rFonts w:ascii="AvenirNextW1G" w:hAnsi="AvenirNextW1G"/>
          <w:color w:val="3D3838"/>
          <w:sz w:val="20"/>
          <w:szCs w:val="20"/>
        </w:rPr>
        <w:t xml:space="preserve">Open Source Software </w:t>
      </w:r>
      <w:del w:id="0" w:author="Jan Thielscher" w:date="2020-02-12T22:44:00Z">
        <w:r w:rsidRPr="004833E0" w:rsidDel="005F757E">
          <w:rPr>
            <w:rFonts w:ascii="AvenirNextW1G" w:hAnsi="AvenirNextW1G"/>
            <w:color w:val="3D3838"/>
            <w:sz w:val="20"/>
            <w:szCs w:val="20"/>
          </w:rPr>
          <w:delText>verstehen</w:delText>
        </w:r>
        <w:r w:rsidDel="005F757E">
          <w:rPr>
            <w:rFonts w:ascii="AvenirNextW1G" w:hAnsi="AvenirNextW1G"/>
            <w:color w:val="3D3838"/>
            <w:sz w:val="20"/>
            <w:szCs w:val="20"/>
          </w:rPr>
          <w:delText xml:space="preserve"> lernen</w:delText>
        </w:r>
      </w:del>
      <w:ins w:id="1" w:author="Jan Thielscher" w:date="2020-02-12T22:44:00Z">
        <w:r w:rsidR="005F757E">
          <w:rPr>
            <w:rFonts w:ascii="AvenirNextW1G" w:hAnsi="AvenirNextW1G"/>
            <w:color w:val="3D3838"/>
            <w:sz w:val="20"/>
            <w:szCs w:val="20"/>
          </w:rPr>
          <w:t>verstehen lernen</w:t>
        </w:r>
      </w:ins>
      <w:r>
        <w:rPr>
          <w:rFonts w:ascii="AvenirNextW1G" w:hAnsi="AvenirNextW1G"/>
          <w:color w:val="3D3838"/>
          <w:sz w:val="20"/>
          <w:szCs w:val="20"/>
        </w:rPr>
        <w:tab/>
      </w:r>
      <w:r w:rsidRPr="004833E0">
        <w:rPr>
          <w:rFonts w:ascii="AvenirNextW1G" w:hAnsi="AvenirNextW1G"/>
          <w:color w:val="3D3838"/>
          <w:sz w:val="20"/>
          <w:szCs w:val="20"/>
        </w:rPr>
        <w:t xml:space="preserve">2 </w:t>
      </w:r>
    </w:p>
    <w:p w14:paraId="0A7F454B" w14:textId="77777777" w:rsidR="004833E0" w:rsidRPr="005F757E" w:rsidRDefault="004833E0" w:rsidP="004833E0">
      <w:pPr>
        <w:pStyle w:val="StandardWeb"/>
        <w:tabs>
          <w:tab w:val="right" w:pos="7938"/>
        </w:tabs>
        <w:rPr>
          <w:rFonts w:ascii="AvenirNextW1G" w:hAnsi="AvenirNextW1G"/>
          <w:color w:val="3D3838"/>
          <w:sz w:val="20"/>
          <w:szCs w:val="20"/>
          <w:rPrChange w:id="2" w:author="Jan Thielscher" w:date="2020-02-12T22:45:00Z">
            <w:rPr>
              <w:rFonts w:ascii="AvenirNextW1G" w:hAnsi="AvenirNextW1G"/>
              <w:color w:val="3D3838"/>
              <w:sz w:val="20"/>
              <w:szCs w:val="20"/>
              <w:lang w:val="en-US"/>
            </w:rPr>
          </w:rPrChange>
        </w:rPr>
      </w:pPr>
      <w:r w:rsidRPr="004833E0">
        <w:rPr>
          <w:rFonts w:ascii="AvenirNextW1G" w:hAnsi="AvenirNextW1G"/>
          <w:color w:val="3D3838"/>
          <w:sz w:val="20"/>
          <w:szCs w:val="20"/>
        </w:rPr>
        <w:t>Voraussetzungen, um die Vorteile</w:t>
      </w:r>
      <w:del w:id="3" w:author="Jan Thielscher" w:date="2020-02-12T22:45:00Z">
        <w:r w:rsidRPr="004833E0" w:rsidDel="005F757E">
          <w:rPr>
            <w:rFonts w:ascii="AvenirNextW1G" w:hAnsi="AvenirNextW1G"/>
            <w:color w:val="3D3838"/>
            <w:sz w:val="20"/>
            <w:szCs w:val="20"/>
          </w:rPr>
          <w:delText xml:space="preserve"> von open Sour</w:delText>
        </w:r>
        <w:r w:rsidDel="005F757E">
          <w:rPr>
            <w:rFonts w:ascii="AvenirNextW1G" w:hAnsi="AvenirNextW1G"/>
            <w:color w:val="3D3838"/>
            <w:sz w:val="20"/>
            <w:szCs w:val="20"/>
          </w:rPr>
          <w:delText>ce erschließen zu können</w:delText>
        </w:r>
      </w:del>
      <w:ins w:id="4" w:author="Jan Thielscher" w:date="2020-02-12T22:45:00Z">
        <w:r w:rsidR="005F757E">
          <w:rPr>
            <w:rFonts w:ascii="AvenirNextW1G" w:hAnsi="AvenirNextW1G"/>
            <w:color w:val="3D3838"/>
            <w:sz w:val="20"/>
            <w:szCs w:val="20"/>
          </w:rPr>
          <w:t xml:space="preserve"> von Open Source erschließen zu können</w:t>
        </w:r>
      </w:ins>
      <w:r>
        <w:rPr>
          <w:rFonts w:ascii="AvenirNextW1G" w:hAnsi="AvenirNextW1G"/>
          <w:color w:val="3D3838"/>
          <w:sz w:val="20"/>
          <w:szCs w:val="20"/>
        </w:rPr>
        <w:tab/>
      </w:r>
      <w:r w:rsidRPr="005F757E">
        <w:rPr>
          <w:rFonts w:ascii="AvenirNextW1G" w:hAnsi="AvenirNextW1G"/>
          <w:color w:val="3D3838"/>
          <w:sz w:val="20"/>
          <w:szCs w:val="20"/>
          <w:rPrChange w:id="5" w:author="Jan Thielscher" w:date="2020-02-12T22:45:00Z">
            <w:rPr>
              <w:rFonts w:ascii="AvenirNextW1G" w:hAnsi="AvenirNextW1G"/>
              <w:color w:val="3D3838"/>
              <w:sz w:val="20"/>
              <w:szCs w:val="20"/>
              <w:lang w:val="en-US"/>
            </w:rPr>
          </w:rPrChange>
        </w:rPr>
        <w:t xml:space="preserve">4 </w:t>
      </w:r>
    </w:p>
    <w:p w14:paraId="4F91FD13" w14:textId="77777777" w:rsidR="004833E0" w:rsidRPr="005F757E" w:rsidRDefault="004833E0" w:rsidP="004833E0">
      <w:pPr>
        <w:pStyle w:val="StandardWeb"/>
        <w:tabs>
          <w:tab w:val="right" w:pos="7938"/>
        </w:tabs>
        <w:rPr>
          <w:rFonts w:ascii="AvenirNextW1G" w:hAnsi="AvenirNextW1G"/>
          <w:color w:val="3D3838"/>
          <w:sz w:val="20"/>
          <w:szCs w:val="20"/>
          <w:rPrChange w:id="6" w:author="Jan Thielscher" w:date="2020-02-12T22:45:00Z">
            <w:rPr>
              <w:rFonts w:ascii="AvenirNextW1G" w:hAnsi="AvenirNextW1G"/>
              <w:color w:val="3D3838"/>
              <w:sz w:val="20"/>
              <w:szCs w:val="20"/>
              <w:lang w:val="en-US"/>
            </w:rPr>
          </w:rPrChange>
        </w:rPr>
      </w:pPr>
      <w:r w:rsidRPr="005F757E">
        <w:rPr>
          <w:rFonts w:ascii="AvenirNextW1G" w:hAnsi="AvenirNextW1G"/>
          <w:color w:val="3D3838"/>
          <w:sz w:val="20"/>
          <w:szCs w:val="20"/>
          <w:rPrChange w:id="7" w:author="Jan Thielscher" w:date="2020-02-12T22:45:00Z">
            <w:rPr>
              <w:rFonts w:ascii="AvenirNextW1G" w:hAnsi="AvenirNextW1G"/>
              <w:color w:val="3D3838"/>
              <w:sz w:val="20"/>
              <w:szCs w:val="20"/>
              <w:lang w:val="en-US"/>
            </w:rPr>
          </w:rPrChange>
        </w:rPr>
        <w:t>Risiken</w:t>
      </w:r>
      <w:ins w:id="8" w:author="Jan Thielscher" w:date="2020-02-12T22:45:00Z">
        <w:r w:rsidR="005F757E">
          <w:rPr>
            <w:rFonts w:ascii="AvenirNextW1G" w:hAnsi="AvenirNextW1G"/>
            <w:color w:val="3D3838"/>
            <w:sz w:val="20"/>
            <w:szCs w:val="20"/>
          </w:rPr>
          <w:t xml:space="preserve"> </w:t>
        </w:r>
      </w:ins>
      <w:del w:id="9" w:author="Jan Thielscher" w:date="2020-02-12T22:45:00Z">
        <w:r w:rsidRPr="005F757E" w:rsidDel="005F757E">
          <w:rPr>
            <w:rFonts w:ascii="AvenirNextW1G" w:hAnsi="AvenirNextW1G"/>
            <w:color w:val="3D3838"/>
            <w:sz w:val="20"/>
            <w:szCs w:val="20"/>
            <w:rPrChange w:id="10" w:author="Jan Thielscher" w:date="2020-02-12T22:45:00Z">
              <w:rPr>
                <w:rFonts w:ascii="AvenirNextW1G" w:hAnsi="AvenirNextW1G"/>
                <w:color w:val="3D3838"/>
                <w:sz w:val="20"/>
                <w:szCs w:val="20"/>
                <w:lang w:val="en-US"/>
              </w:rPr>
            </w:rPrChange>
          </w:rPr>
          <w:delText xml:space="preserve"> unzureichender Compliance</w:delText>
        </w:r>
      </w:del>
      <w:ins w:id="11" w:author="Jan Thielscher" w:date="2020-02-12T22:45:00Z">
        <w:r w:rsidR="005F757E">
          <w:rPr>
            <w:rFonts w:ascii="AvenirNextW1G" w:hAnsi="AvenirNextW1G"/>
            <w:color w:val="3D3838"/>
            <w:sz w:val="20"/>
            <w:szCs w:val="20"/>
          </w:rPr>
          <w:t>unzureichender Compliance</w:t>
        </w:r>
      </w:ins>
      <w:r w:rsidRPr="005F757E">
        <w:rPr>
          <w:rFonts w:ascii="AvenirNextW1G" w:hAnsi="AvenirNextW1G"/>
          <w:color w:val="3D3838"/>
          <w:sz w:val="20"/>
          <w:szCs w:val="20"/>
          <w:rPrChange w:id="12" w:author="Jan Thielscher" w:date="2020-02-12T22:45:00Z">
            <w:rPr>
              <w:rFonts w:ascii="AvenirNextW1G" w:hAnsi="AvenirNextW1G"/>
              <w:color w:val="3D3838"/>
              <w:sz w:val="20"/>
              <w:szCs w:val="20"/>
              <w:lang w:val="en-US"/>
            </w:rPr>
          </w:rPrChange>
        </w:rPr>
        <w:tab/>
      </w:r>
      <w:r w:rsidRPr="005F757E">
        <w:rPr>
          <w:rFonts w:ascii="AvenirNextW1G" w:hAnsi="AvenirNextW1G"/>
          <w:color w:val="3D3838"/>
          <w:sz w:val="20"/>
          <w:szCs w:val="20"/>
          <w:rPrChange w:id="13" w:author="Jan Thielscher" w:date="2020-02-12T22:45:00Z">
            <w:rPr>
              <w:rFonts w:ascii="AvenirNextW1G" w:hAnsi="AvenirNextW1G"/>
              <w:color w:val="3D3838"/>
              <w:sz w:val="20"/>
              <w:szCs w:val="20"/>
              <w:lang w:val="en-US"/>
            </w:rPr>
          </w:rPrChange>
        </w:rPr>
        <w:t xml:space="preserve">6 </w:t>
      </w:r>
    </w:p>
    <w:p w14:paraId="2EA6AFE6" w14:textId="77777777" w:rsidR="004833E0" w:rsidRPr="004833E0" w:rsidRDefault="004833E0" w:rsidP="004833E0">
      <w:pPr>
        <w:pStyle w:val="StandardWeb"/>
        <w:tabs>
          <w:tab w:val="right" w:pos="7938"/>
        </w:tabs>
        <w:rPr>
          <w:rFonts w:ascii="AvenirNextW1G" w:hAnsi="AvenirNextW1G"/>
          <w:color w:val="3D3838"/>
          <w:sz w:val="20"/>
          <w:szCs w:val="20"/>
        </w:rPr>
      </w:pPr>
      <w:del w:id="14" w:author="Jan Thielscher" w:date="2020-02-12T22:45:00Z">
        <w:r w:rsidRPr="004833E0" w:rsidDel="005F757E">
          <w:rPr>
            <w:rFonts w:ascii="AvenirNextW1G" w:hAnsi="AvenirNextW1G"/>
            <w:color w:val="3D3838"/>
            <w:sz w:val="20"/>
            <w:szCs w:val="20"/>
          </w:rPr>
          <w:delText>Herausforderungen innerhalb der Wertschöofungskette</w:delText>
        </w:r>
      </w:del>
      <w:ins w:id="15" w:author="Jan Thielscher" w:date="2020-02-12T22:45:00Z">
        <w:r w:rsidR="005F757E" w:rsidRPr="005F757E">
          <w:rPr>
            <w:rFonts w:ascii="AvenirNextW1G" w:hAnsi="AvenirNextW1G"/>
            <w:color w:val="3D3838"/>
            <w:sz w:val="20"/>
            <w:szCs w:val="20"/>
          </w:rPr>
          <w:t xml:space="preserve"> </w:t>
        </w:r>
      </w:ins>
      <w:ins w:id="16" w:author="Jan Thielscher" w:date="2020-02-12T23:20:00Z">
        <w:r w:rsidR="008A0AF6">
          <w:rPr>
            <w:rFonts w:ascii="AvenirNextW1G" w:hAnsi="AvenirNextW1G"/>
            <w:color w:val="3D3838"/>
            <w:sz w:val="20"/>
            <w:szCs w:val="20"/>
          </w:rPr>
          <w:t>Fragen im Kontext</w:t>
        </w:r>
      </w:ins>
      <w:ins w:id="17" w:author="Jan Thielscher" w:date="2020-02-12T22:45:00Z">
        <w:r w:rsidR="005F757E" w:rsidRPr="004833E0">
          <w:rPr>
            <w:rFonts w:ascii="AvenirNextW1G" w:hAnsi="AvenirNextW1G"/>
            <w:color w:val="3D3838"/>
            <w:sz w:val="20"/>
            <w:szCs w:val="20"/>
          </w:rPr>
          <w:t xml:space="preserve"> der </w:t>
        </w:r>
        <w:r w:rsidR="005F757E">
          <w:rPr>
            <w:rFonts w:ascii="AvenirNextW1G" w:hAnsi="AvenirNextW1G"/>
            <w:color w:val="3D3838"/>
            <w:sz w:val="20"/>
            <w:szCs w:val="20"/>
          </w:rPr>
          <w:t>Liefer</w:t>
        </w:r>
        <w:r w:rsidR="005F757E" w:rsidRPr="004833E0">
          <w:rPr>
            <w:rFonts w:ascii="AvenirNextW1G" w:hAnsi="AvenirNextW1G"/>
            <w:color w:val="3D3838"/>
            <w:sz w:val="20"/>
            <w:szCs w:val="20"/>
          </w:rPr>
          <w:t>kette</w:t>
        </w:r>
      </w:ins>
      <w:r w:rsidRPr="004833E0">
        <w:rPr>
          <w:rFonts w:ascii="AvenirNextW1G" w:hAnsi="AvenirNextW1G"/>
          <w:color w:val="3D3838"/>
          <w:sz w:val="20"/>
          <w:szCs w:val="20"/>
        </w:rPr>
        <w:tab/>
      </w:r>
      <w:r w:rsidRPr="004833E0">
        <w:rPr>
          <w:rFonts w:ascii="AvenirNextW1G" w:hAnsi="AvenirNextW1G"/>
          <w:color w:val="3D3838"/>
          <w:sz w:val="20"/>
          <w:szCs w:val="20"/>
        </w:rPr>
        <w:t xml:space="preserve">8 </w:t>
      </w:r>
    </w:p>
    <w:p w14:paraId="4BB6D6E8" w14:textId="77777777" w:rsidR="004833E0" w:rsidRDefault="004833E0" w:rsidP="004833E0">
      <w:pPr>
        <w:pStyle w:val="StandardWeb"/>
        <w:tabs>
          <w:tab w:val="right" w:pos="7938"/>
        </w:tabs>
      </w:pPr>
      <w:r w:rsidRPr="004833E0">
        <w:rPr>
          <w:rFonts w:ascii="AvenirNextW1G" w:hAnsi="AvenirNextW1G"/>
          <w:color w:val="3D3838"/>
          <w:sz w:val="20"/>
          <w:szCs w:val="20"/>
        </w:rPr>
        <w:t xml:space="preserve">OSS </w:t>
      </w:r>
      <w:del w:id="18" w:author="Jan Thielscher" w:date="2020-02-12T22:46:00Z">
        <w:r w:rsidRPr="004833E0" w:rsidDel="005F757E">
          <w:rPr>
            <w:rFonts w:ascii="AvenirNextW1G" w:hAnsi="AvenirNextW1G"/>
            <w:color w:val="3D3838"/>
            <w:sz w:val="20"/>
            <w:szCs w:val="20"/>
          </w:rPr>
          <w:delText>I</w:delText>
        </w:r>
        <w:r w:rsidRPr="004833E0" w:rsidDel="005F757E">
          <w:rPr>
            <w:rFonts w:ascii="AvenirNextW1G" w:hAnsi="AvenirNextW1G"/>
            <w:color w:val="3D3838"/>
            <w:sz w:val="20"/>
            <w:szCs w:val="20"/>
          </w:rPr>
          <w:delText>nformation</w:delText>
        </w:r>
        <w:r w:rsidRPr="004833E0" w:rsidDel="005F757E">
          <w:rPr>
            <w:rFonts w:ascii="AvenirNextW1G" w:hAnsi="AvenirNextW1G"/>
            <w:color w:val="3D3838"/>
            <w:sz w:val="20"/>
            <w:szCs w:val="20"/>
          </w:rPr>
          <w:delText>en</w:delText>
        </w:r>
      </w:del>
      <w:ins w:id="19" w:author="Jan Thielscher" w:date="2020-02-12T22:46:00Z">
        <w:r w:rsidR="005F757E">
          <w:rPr>
            <w:rFonts w:ascii="AvenirNextW1G" w:hAnsi="AvenirNextW1G"/>
            <w:color w:val="3D3838"/>
            <w:sz w:val="20"/>
            <w:szCs w:val="20"/>
          </w:rPr>
          <w:t>Dokumentation</w:t>
        </w:r>
      </w:ins>
      <w:r w:rsidRPr="004833E0">
        <w:rPr>
          <w:rFonts w:ascii="AvenirNextW1G" w:hAnsi="AvenirNextW1G"/>
          <w:color w:val="3D3838"/>
          <w:sz w:val="20"/>
          <w:szCs w:val="20"/>
        </w:rPr>
        <w:t xml:space="preserve">, </w:t>
      </w:r>
      <w:del w:id="20" w:author="Jan Thielscher" w:date="2020-02-12T22:45:00Z">
        <w:r w:rsidRPr="004833E0" w:rsidDel="005F757E">
          <w:rPr>
            <w:rFonts w:ascii="AvenirNextW1G" w:hAnsi="AvenirNextW1G"/>
            <w:color w:val="3D3838"/>
            <w:sz w:val="20"/>
            <w:szCs w:val="20"/>
          </w:rPr>
          <w:delText xml:space="preserve"> </w:delText>
        </w:r>
      </w:del>
      <w:r w:rsidRPr="004833E0">
        <w:rPr>
          <w:rFonts w:ascii="AvenirNextW1G" w:hAnsi="AvenirNextW1G"/>
          <w:color w:val="3D3838"/>
          <w:sz w:val="20"/>
          <w:szCs w:val="20"/>
        </w:rPr>
        <w:t>die mit einer Software ausg</w:t>
      </w:r>
      <w:r>
        <w:rPr>
          <w:rFonts w:ascii="AvenirNextW1G" w:hAnsi="AvenirNextW1G"/>
          <w:color w:val="3D3838"/>
          <w:sz w:val="20"/>
          <w:szCs w:val="20"/>
        </w:rPr>
        <w:t xml:space="preserve">eliefert werden </w:t>
      </w:r>
      <w:r w:rsidR="005F757E">
        <w:rPr>
          <w:rFonts w:ascii="AvenirNextW1G" w:hAnsi="AvenirNextW1G"/>
          <w:color w:val="3D3838"/>
          <w:sz w:val="20"/>
          <w:szCs w:val="20"/>
        </w:rPr>
        <w:t>muss</w:t>
      </w:r>
      <w:r>
        <w:rPr>
          <w:rFonts w:ascii="AvenirNextW1G" w:hAnsi="AvenirNextW1G"/>
          <w:color w:val="3D3838"/>
          <w:sz w:val="20"/>
          <w:szCs w:val="20"/>
        </w:rPr>
        <w:tab/>
      </w:r>
      <w:r>
        <w:rPr>
          <w:rFonts w:ascii="AvenirNextW1G" w:hAnsi="AvenirNextW1G"/>
          <w:color w:val="3D3838"/>
          <w:sz w:val="20"/>
          <w:szCs w:val="20"/>
        </w:rPr>
        <w:t xml:space="preserve">10 </w:t>
      </w:r>
    </w:p>
    <w:p w14:paraId="405F5FA4" w14:textId="77777777" w:rsidR="004833E0" w:rsidRDefault="004833E0" w:rsidP="004833E0">
      <w:pPr>
        <w:pStyle w:val="StandardWeb"/>
        <w:rPr>
          <w:rFonts w:ascii="AvenirNextW1G" w:hAnsi="AvenirNextW1G"/>
          <w:color w:val="161614"/>
          <w:sz w:val="18"/>
          <w:szCs w:val="18"/>
        </w:rPr>
      </w:pPr>
    </w:p>
    <w:p w14:paraId="25E4FCDB" w14:textId="77777777" w:rsidR="004833E0" w:rsidRDefault="004833E0" w:rsidP="004833E0">
      <w:pPr>
        <w:pStyle w:val="StandardWeb"/>
        <w:rPr>
          <w:rFonts w:ascii="AvenirNextW1G" w:hAnsi="AvenirNextW1G"/>
          <w:color w:val="161614"/>
          <w:sz w:val="18"/>
          <w:szCs w:val="18"/>
        </w:rPr>
      </w:pPr>
    </w:p>
    <w:p w14:paraId="5CC53513" w14:textId="77777777" w:rsidR="004833E0" w:rsidRDefault="004833E0" w:rsidP="004833E0">
      <w:pPr>
        <w:pStyle w:val="StandardWeb"/>
      </w:pPr>
      <w:r>
        <w:rPr>
          <w:rFonts w:ascii="AvenirNextW1G" w:hAnsi="AvenirNextW1G"/>
          <w:color w:val="161614"/>
          <w:sz w:val="18"/>
          <w:szCs w:val="18"/>
        </w:rPr>
        <w:t>Open Source Software (OSS) ist aus der modernen Software</w:t>
      </w:r>
      <w:ins w:id="21" w:author="Jan Thielscher" w:date="2020-02-12T22:47:00Z">
        <w:r w:rsidR="005F4302">
          <w:rPr>
            <w:rFonts w:ascii="AvenirNextW1G" w:hAnsi="AvenirNextW1G"/>
            <w:color w:val="161614"/>
            <w:sz w:val="18"/>
            <w:szCs w:val="18"/>
          </w:rPr>
          <w:t>-E</w:t>
        </w:r>
      </w:ins>
      <w:del w:id="22" w:author="Jan Thielscher" w:date="2020-02-12T22:47:00Z">
        <w:r w:rsidDel="005F4302">
          <w:rPr>
            <w:rFonts w:ascii="AvenirNextW1G" w:hAnsi="AvenirNextW1G"/>
            <w:color w:val="161614"/>
            <w:sz w:val="18"/>
            <w:szCs w:val="18"/>
          </w:rPr>
          <w:delText>e</w:delText>
        </w:r>
      </w:del>
      <w:r>
        <w:rPr>
          <w:rFonts w:ascii="AvenirNextW1G" w:hAnsi="AvenirNextW1G"/>
          <w:color w:val="161614"/>
          <w:sz w:val="18"/>
          <w:szCs w:val="18"/>
        </w:rPr>
        <w:t xml:space="preserve">ntwicklung nicht mehr wegzudenken. OSS ist in fast allen elektronischen Produkten enthalten, einschließlich Supercomputern, Cloud-Servern, </w:t>
      </w:r>
      <w:proofErr w:type="spellStart"/>
      <w:r>
        <w:rPr>
          <w:rFonts w:ascii="AvenirNextW1G" w:hAnsi="AvenirNextW1G"/>
          <w:color w:val="161614"/>
          <w:sz w:val="18"/>
          <w:szCs w:val="18"/>
        </w:rPr>
        <w:t>Personalcomputern</w:t>
      </w:r>
      <w:proofErr w:type="spellEnd"/>
      <w:r>
        <w:rPr>
          <w:rFonts w:ascii="AvenirNextW1G" w:hAnsi="AvenirNextW1G"/>
          <w:color w:val="161614"/>
          <w:sz w:val="18"/>
          <w:szCs w:val="18"/>
        </w:rPr>
        <w:t xml:space="preserve">, Unterhaltungselektronik, Automobilen, </w:t>
      </w:r>
      <w:del w:id="23" w:author="Jan Thielscher" w:date="2020-02-12T22:48:00Z">
        <w:r w:rsidDel="005F4302">
          <w:rPr>
            <w:rFonts w:ascii="AvenirNextW1G" w:hAnsi="AvenirNextW1G"/>
            <w:color w:val="161614"/>
            <w:sz w:val="18"/>
            <w:szCs w:val="18"/>
          </w:rPr>
          <w:delText xml:space="preserve">Industrieausrüstungen </w:delText>
        </w:r>
      </w:del>
      <w:ins w:id="24" w:author="Jan Thielscher" w:date="2020-02-12T22:48:00Z">
        <w:r w:rsidR="005F4302">
          <w:rPr>
            <w:rFonts w:ascii="AvenirNextW1G" w:hAnsi="AvenirNextW1G"/>
            <w:color w:val="161614"/>
            <w:sz w:val="18"/>
            <w:szCs w:val="18"/>
          </w:rPr>
          <w:t>Industriea</w:t>
        </w:r>
        <w:r w:rsidR="005F4302">
          <w:rPr>
            <w:rFonts w:ascii="AvenirNextW1G" w:hAnsi="AvenirNextW1G"/>
            <w:color w:val="161614"/>
            <w:sz w:val="18"/>
            <w:szCs w:val="18"/>
          </w:rPr>
          <w:t xml:space="preserve">nalgen </w:t>
        </w:r>
      </w:ins>
      <w:r>
        <w:rPr>
          <w:rFonts w:ascii="AvenirNextW1G" w:hAnsi="AvenirNextW1G"/>
          <w:color w:val="161614"/>
          <w:sz w:val="18"/>
          <w:szCs w:val="18"/>
        </w:rPr>
        <w:t xml:space="preserve">und </w:t>
      </w:r>
      <w:proofErr w:type="spellStart"/>
      <w:r>
        <w:rPr>
          <w:rFonts w:ascii="AvenirNextW1G" w:hAnsi="AvenirNextW1G"/>
          <w:color w:val="161614"/>
          <w:sz w:val="18"/>
          <w:szCs w:val="18"/>
        </w:rPr>
        <w:t>IoT-Geräten</w:t>
      </w:r>
      <w:proofErr w:type="spellEnd"/>
      <w:r>
        <w:rPr>
          <w:rFonts w:ascii="AvenirNextW1G" w:hAnsi="AvenirNextW1G"/>
          <w:color w:val="161614"/>
          <w:sz w:val="18"/>
          <w:szCs w:val="18"/>
        </w:rPr>
        <w:t xml:space="preserve">. Unternehmen </w:t>
      </w:r>
      <w:del w:id="25" w:author="Jan Thielscher" w:date="2020-02-12T22:50:00Z">
        <w:r w:rsidDel="005F4302">
          <w:rPr>
            <w:rFonts w:ascii="AvenirNextW1G" w:hAnsi="AvenirNextW1G"/>
            <w:color w:val="161614"/>
            <w:sz w:val="18"/>
            <w:szCs w:val="18"/>
          </w:rPr>
          <w:delText>müssen</w:delText>
        </w:r>
      </w:del>
      <w:ins w:id="26" w:author="Jan Thielscher" w:date="2020-02-12T22:50:00Z">
        <w:r w:rsidR="005F4302">
          <w:rPr>
            <w:rFonts w:ascii="AvenirNextW1G" w:hAnsi="AvenirNextW1G"/>
            <w:color w:val="161614"/>
            <w:sz w:val="18"/>
            <w:szCs w:val="18"/>
          </w:rPr>
          <w:t>müssen</w:t>
        </w:r>
      </w:ins>
      <w:r>
        <w:rPr>
          <w:rFonts w:ascii="AvenirNextW1G" w:hAnsi="AvenirNextW1G"/>
          <w:color w:val="161614"/>
          <w:sz w:val="18"/>
          <w:szCs w:val="18"/>
        </w:rPr>
        <w:t xml:space="preserve"> Produkte </w:t>
      </w:r>
      <w:ins w:id="27" w:author="Jan Thielscher" w:date="2020-02-12T22:49:00Z">
        <w:r w:rsidR="005F4302">
          <w:rPr>
            <w:rFonts w:ascii="AvenirNextW1G" w:hAnsi="AvenirNextW1G"/>
            <w:color w:val="161614"/>
            <w:sz w:val="18"/>
            <w:szCs w:val="18"/>
          </w:rPr>
          <w:t xml:space="preserve">in einem sich intensivierenden Markt immer schneller Marktreif </w:t>
        </w:r>
      </w:ins>
      <w:ins w:id="28" w:author="Jan Thielscher" w:date="2020-02-12T22:50:00Z">
        <w:r w:rsidR="005F4302">
          <w:rPr>
            <w:rFonts w:ascii="AvenirNextW1G" w:hAnsi="AvenirNextW1G"/>
            <w:color w:val="161614"/>
            <w:sz w:val="18"/>
            <w:szCs w:val="18"/>
          </w:rPr>
          <w:t xml:space="preserve">bekommen </w:t>
        </w:r>
      </w:ins>
      <w:r>
        <w:rPr>
          <w:rFonts w:ascii="AvenirNextW1G" w:hAnsi="AvenirNextW1G"/>
          <w:color w:val="161614"/>
          <w:sz w:val="18"/>
          <w:szCs w:val="18"/>
        </w:rPr>
        <w:t xml:space="preserve">oder Dienstleistungen mit hoher </w:t>
      </w:r>
      <w:proofErr w:type="spellStart"/>
      <w:r>
        <w:rPr>
          <w:rFonts w:ascii="AvenirNextW1G" w:hAnsi="AvenirNextW1G"/>
          <w:color w:val="161614"/>
          <w:sz w:val="18"/>
          <w:szCs w:val="18"/>
        </w:rPr>
        <w:t>Qualität</w:t>
      </w:r>
      <w:proofErr w:type="spellEnd"/>
      <w:r>
        <w:rPr>
          <w:rFonts w:ascii="AvenirNextW1G" w:hAnsi="AvenirNextW1G"/>
          <w:color w:val="161614"/>
          <w:sz w:val="18"/>
          <w:szCs w:val="18"/>
        </w:rPr>
        <w:t xml:space="preserve"> </w:t>
      </w:r>
      <w:del w:id="29" w:author="Jan Thielscher" w:date="2020-02-12T22:50:00Z">
        <w:r w:rsidDel="005F4302">
          <w:rPr>
            <w:rFonts w:ascii="AvenirNextW1G" w:hAnsi="AvenirNextW1G"/>
            <w:color w:val="161614"/>
            <w:sz w:val="18"/>
            <w:szCs w:val="18"/>
          </w:rPr>
          <w:delText>und einer schnelleren Markteinführungszeit entwickeln, auch in einem intensiven Wettbewerb</w:delText>
        </w:r>
      </w:del>
      <w:ins w:id="30" w:author="Jan Thielscher" w:date="2020-02-12T22:50:00Z">
        <w:r w:rsidR="005F4302">
          <w:rPr>
            <w:rFonts w:ascii="AvenirNextW1G" w:hAnsi="AvenirNextW1G"/>
            <w:color w:val="161614"/>
            <w:sz w:val="18"/>
            <w:szCs w:val="18"/>
          </w:rPr>
          <w:t>bereitstellen</w:t>
        </w:r>
      </w:ins>
      <w:r>
        <w:rPr>
          <w:rFonts w:ascii="AvenirNextW1G" w:hAnsi="AvenirNextW1G"/>
          <w:color w:val="161614"/>
          <w:sz w:val="18"/>
          <w:szCs w:val="18"/>
        </w:rPr>
        <w:t xml:space="preserve">. </w:t>
      </w:r>
      <w:del w:id="31" w:author="Jan Thielscher" w:date="2020-02-12T22:50:00Z">
        <w:r w:rsidDel="005F4302">
          <w:rPr>
            <w:rFonts w:ascii="AvenirNextW1G" w:hAnsi="AvenirNextW1G"/>
            <w:color w:val="161614"/>
            <w:sz w:val="18"/>
            <w:szCs w:val="18"/>
          </w:rPr>
          <w:delText xml:space="preserve">Sie </w:delText>
        </w:r>
      </w:del>
      <w:ins w:id="32" w:author="Jan Thielscher" w:date="2020-02-12T22:50:00Z">
        <w:r w:rsidR="005F4302">
          <w:rPr>
            <w:rFonts w:ascii="AvenirNextW1G" w:hAnsi="AvenirNextW1G"/>
            <w:color w:val="161614"/>
            <w:sz w:val="18"/>
            <w:szCs w:val="18"/>
          </w:rPr>
          <w:t xml:space="preserve">Dabei </w:t>
        </w:r>
      </w:ins>
      <w:proofErr w:type="spellStart"/>
      <w:r>
        <w:rPr>
          <w:rFonts w:ascii="AvenirNextW1G" w:hAnsi="AvenirNextW1G"/>
          <w:color w:val="161614"/>
          <w:sz w:val="18"/>
          <w:szCs w:val="18"/>
        </w:rPr>
        <w:t>müssen</w:t>
      </w:r>
      <w:proofErr w:type="spellEnd"/>
      <w:r>
        <w:rPr>
          <w:rFonts w:ascii="AvenirNextW1G" w:hAnsi="AvenirNextW1G"/>
          <w:color w:val="161614"/>
          <w:sz w:val="18"/>
          <w:szCs w:val="18"/>
        </w:rPr>
        <w:t xml:space="preserve"> </w:t>
      </w:r>
      <w:ins w:id="33" w:author="Jan Thielscher" w:date="2020-02-12T22:50:00Z">
        <w:r w:rsidR="005F4302">
          <w:rPr>
            <w:rFonts w:ascii="AvenirNextW1G" w:hAnsi="AvenirNextW1G"/>
            <w:color w:val="161614"/>
            <w:sz w:val="18"/>
            <w:szCs w:val="18"/>
          </w:rPr>
          <w:t xml:space="preserve">sie </w:t>
        </w:r>
      </w:ins>
      <w:r>
        <w:rPr>
          <w:rFonts w:ascii="AvenirNextW1G" w:hAnsi="AvenirNextW1G"/>
          <w:color w:val="161614"/>
          <w:sz w:val="18"/>
          <w:szCs w:val="18"/>
        </w:rPr>
        <w:t>auch mit den neuesten Technologie</w:t>
      </w:r>
      <w:ins w:id="34" w:author="Jan Thielscher" w:date="2020-02-12T22:50:00Z">
        <w:r w:rsidR="005F4302">
          <w:rPr>
            <w:rFonts w:ascii="AvenirNextW1G" w:hAnsi="AvenirNextW1G"/>
            <w:color w:val="161614"/>
            <w:sz w:val="18"/>
            <w:szCs w:val="18"/>
          </w:rPr>
          <w:t>-</w:t>
        </w:r>
      </w:ins>
      <w:del w:id="35" w:author="Jan Thielscher" w:date="2020-02-12T22:50:00Z">
        <w:r w:rsidDel="005F4302">
          <w:rPr>
            <w:rFonts w:ascii="AvenirNextW1G" w:hAnsi="AvenirNextW1G"/>
            <w:color w:val="161614"/>
            <w:sz w:val="18"/>
            <w:szCs w:val="18"/>
          </w:rPr>
          <w:delText xml:space="preserve">trends </w:delText>
        </w:r>
      </w:del>
      <w:ins w:id="36" w:author="Jan Thielscher" w:date="2020-02-12T22:50:00Z">
        <w:r w:rsidR="005F4302">
          <w:rPr>
            <w:rFonts w:ascii="AvenirNextW1G" w:hAnsi="AvenirNextW1G"/>
            <w:color w:val="161614"/>
            <w:sz w:val="18"/>
            <w:szCs w:val="18"/>
          </w:rPr>
          <w:t>T</w:t>
        </w:r>
        <w:r w:rsidR="005F4302">
          <w:rPr>
            <w:rFonts w:ascii="AvenirNextW1G" w:hAnsi="AvenirNextW1G"/>
            <w:color w:val="161614"/>
            <w:sz w:val="18"/>
            <w:szCs w:val="18"/>
          </w:rPr>
          <w:t xml:space="preserve">rends </w:t>
        </w:r>
      </w:ins>
      <w:r>
        <w:rPr>
          <w:rFonts w:ascii="AvenirNextW1G" w:hAnsi="AvenirNextW1G"/>
          <w:color w:val="161614"/>
          <w:sz w:val="18"/>
          <w:szCs w:val="18"/>
        </w:rPr>
        <w:t xml:space="preserve">Schritt halten. OSS ist dabei unverzichtbar. </w:t>
      </w:r>
    </w:p>
    <w:p w14:paraId="1491F9BD" w14:textId="77777777" w:rsidR="004833E0" w:rsidRDefault="004833E0" w:rsidP="004833E0">
      <w:pPr>
        <w:pStyle w:val="StandardWeb"/>
      </w:pPr>
      <w:r>
        <w:rPr>
          <w:rFonts w:ascii="AvenirNextW1G" w:hAnsi="AvenirNextW1G"/>
          <w:color w:val="161614"/>
          <w:sz w:val="18"/>
          <w:szCs w:val="18"/>
        </w:rPr>
        <w:t xml:space="preserve">Eine </w:t>
      </w:r>
      <w:del w:id="37" w:author="Jan Thielscher" w:date="2020-02-12T22:51:00Z">
        <w:r w:rsidDel="005F4302">
          <w:rPr>
            <w:rFonts w:ascii="AvenirNextW1G" w:hAnsi="AvenirNextW1G"/>
            <w:color w:val="161614"/>
            <w:sz w:val="18"/>
            <w:szCs w:val="18"/>
          </w:rPr>
          <w:delText xml:space="preserve">große Anzahl </w:delText>
        </w:r>
      </w:del>
      <w:ins w:id="38" w:author="Jan Thielscher" w:date="2020-02-12T22:51:00Z">
        <w:r w:rsidR="005F4302">
          <w:rPr>
            <w:rFonts w:ascii="AvenirNextW1G" w:hAnsi="AvenirNextW1G"/>
            <w:color w:val="161614"/>
            <w:sz w:val="18"/>
            <w:szCs w:val="18"/>
          </w:rPr>
          <w:t xml:space="preserve">erheblicher Anteil </w:t>
        </w:r>
      </w:ins>
      <w:del w:id="39" w:author="Jan Thielscher" w:date="2020-02-12T22:51:00Z">
        <w:r w:rsidDel="005F4302">
          <w:rPr>
            <w:rFonts w:ascii="AvenirNextW1G" w:hAnsi="AvenirNextW1G"/>
            <w:color w:val="161614"/>
            <w:sz w:val="18"/>
            <w:szCs w:val="18"/>
          </w:rPr>
          <w:delText xml:space="preserve">an </w:delText>
        </w:r>
      </w:del>
      <w:ins w:id="40" w:author="Jan Thielscher" w:date="2020-02-12T22:51:00Z">
        <w:r w:rsidR="005F4302">
          <w:rPr>
            <w:rFonts w:ascii="AvenirNextW1G" w:hAnsi="AvenirNextW1G"/>
            <w:color w:val="161614"/>
            <w:sz w:val="18"/>
            <w:szCs w:val="18"/>
          </w:rPr>
          <w:t>von</w:t>
        </w:r>
        <w:r w:rsidR="005F4302">
          <w:rPr>
            <w:rFonts w:ascii="AvenirNextW1G" w:hAnsi="AvenirNextW1G"/>
            <w:color w:val="161614"/>
            <w:sz w:val="18"/>
            <w:szCs w:val="18"/>
          </w:rPr>
          <w:t xml:space="preserve"> </w:t>
        </w:r>
      </w:ins>
      <w:r>
        <w:rPr>
          <w:rFonts w:ascii="AvenirNextW1G" w:hAnsi="AvenirNextW1G"/>
          <w:color w:val="161614"/>
          <w:sz w:val="18"/>
          <w:szCs w:val="18"/>
        </w:rPr>
        <w:t xml:space="preserve">OSS </w:t>
      </w:r>
      <w:del w:id="41" w:author="Jan Thielscher" w:date="2020-02-12T22:52:00Z">
        <w:r w:rsidDel="005F4302">
          <w:rPr>
            <w:rFonts w:ascii="AvenirNextW1G" w:hAnsi="AvenirNextW1G"/>
            <w:color w:val="161614"/>
            <w:sz w:val="18"/>
            <w:szCs w:val="18"/>
          </w:rPr>
          <w:delText xml:space="preserve">wird </w:delText>
        </w:r>
      </w:del>
      <w:ins w:id="42" w:author="Jan Thielscher" w:date="2020-02-12T22:52:00Z">
        <w:r w:rsidR="005F4302">
          <w:rPr>
            <w:rFonts w:ascii="AvenirNextW1G" w:hAnsi="AvenirNextW1G"/>
            <w:color w:val="161614"/>
            <w:sz w:val="18"/>
            <w:szCs w:val="18"/>
          </w:rPr>
          <w:t xml:space="preserve">entsteht </w:t>
        </w:r>
      </w:ins>
      <w:r>
        <w:rPr>
          <w:rFonts w:ascii="AvenirNextW1G" w:hAnsi="AvenirNextW1G"/>
          <w:color w:val="161614"/>
          <w:sz w:val="18"/>
          <w:szCs w:val="18"/>
        </w:rPr>
        <w:t xml:space="preserve">durch die Zusammenarbeit von </w:t>
      </w:r>
      <w:del w:id="43" w:author="Jan Thielscher" w:date="2020-02-12T22:52:00Z">
        <w:r w:rsidDel="005F4302">
          <w:rPr>
            <w:rFonts w:ascii="AvenirNextW1G" w:hAnsi="AvenirNextW1G"/>
            <w:color w:val="161614"/>
            <w:sz w:val="18"/>
            <w:szCs w:val="18"/>
          </w:rPr>
          <w:delText xml:space="preserve">Softwareentwicklungsexperten </w:delText>
        </w:r>
      </w:del>
      <w:ins w:id="44" w:author="Jan Thielscher" w:date="2020-02-12T23:09:00Z">
        <w:r w:rsidR="007643FF">
          <w:rPr>
            <w:rFonts w:ascii="AvenirNextW1G" w:hAnsi="AvenirNextW1G"/>
            <w:color w:val="161614"/>
            <w:sz w:val="18"/>
            <w:szCs w:val="18"/>
          </w:rPr>
          <w:t>Experten</w:t>
        </w:r>
      </w:ins>
      <w:ins w:id="45" w:author="Jan Thielscher" w:date="2020-02-12T22:52:00Z">
        <w:r w:rsidR="005F4302">
          <w:rPr>
            <w:rFonts w:ascii="AvenirNextW1G" w:hAnsi="AvenirNextW1G"/>
            <w:color w:val="161614"/>
            <w:sz w:val="18"/>
            <w:szCs w:val="18"/>
          </w:rPr>
          <w:t xml:space="preserve"> </w:t>
        </w:r>
      </w:ins>
      <w:r>
        <w:rPr>
          <w:rFonts w:ascii="AvenirNextW1G" w:hAnsi="AvenirNextW1G"/>
          <w:color w:val="161614"/>
          <w:sz w:val="18"/>
          <w:szCs w:val="18"/>
        </w:rPr>
        <w:t xml:space="preserve">aus verschiedenen Organisationen </w:t>
      </w:r>
      <w:del w:id="46" w:author="Jan Thielscher" w:date="2020-02-12T22:52:00Z">
        <w:r w:rsidDel="005F4302">
          <w:rPr>
            <w:rFonts w:ascii="AvenirNextW1G" w:hAnsi="AvenirNextW1G"/>
            <w:color w:val="161614"/>
            <w:sz w:val="18"/>
            <w:szCs w:val="18"/>
          </w:rPr>
          <w:delText xml:space="preserve">auf </w:delText>
        </w:r>
      </w:del>
      <w:ins w:id="47" w:author="Jan Thielscher" w:date="2020-02-12T23:09:00Z">
        <w:r w:rsidR="0044005C">
          <w:rPr>
            <w:rFonts w:ascii="AvenirNextW1G" w:hAnsi="AvenirNextW1G"/>
            <w:color w:val="161614"/>
            <w:sz w:val="18"/>
            <w:szCs w:val="18"/>
          </w:rPr>
          <w:t>verteilt über die</w:t>
        </w:r>
      </w:ins>
      <w:del w:id="48" w:author="Jan Thielscher" w:date="2020-02-12T23:09:00Z">
        <w:r w:rsidDel="0044005C">
          <w:rPr>
            <w:rFonts w:ascii="AvenirNextW1G" w:hAnsi="AvenirNextW1G"/>
            <w:color w:val="161614"/>
            <w:sz w:val="18"/>
            <w:szCs w:val="18"/>
          </w:rPr>
          <w:delText>der</w:delText>
        </w:r>
      </w:del>
      <w:r>
        <w:rPr>
          <w:rFonts w:ascii="AvenirNextW1G" w:hAnsi="AvenirNextW1G"/>
          <w:color w:val="161614"/>
          <w:sz w:val="18"/>
          <w:szCs w:val="18"/>
        </w:rPr>
        <w:t xml:space="preserve"> ganze</w:t>
      </w:r>
      <w:ins w:id="49" w:author="Jan Thielscher" w:date="2020-02-12T23:09:00Z">
        <w:r w:rsidR="0044005C">
          <w:rPr>
            <w:rFonts w:ascii="AvenirNextW1G" w:hAnsi="AvenirNextW1G"/>
            <w:color w:val="161614"/>
            <w:sz w:val="18"/>
            <w:szCs w:val="18"/>
          </w:rPr>
          <w:t xml:space="preserve"> </w:t>
        </w:r>
      </w:ins>
      <w:del w:id="50" w:author="Jan Thielscher" w:date="2020-02-12T23:09:00Z">
        <w:r w:rsidDel="0044005C">
          <w:rPr>
            <w:rFonts w:ascii="AvenirNextW1G" w:hAnsi="AvenirNextW1G"/>
            <w:color w:val="161614"/>
            <w:sz w:val="18"/>
            <w:szCs w:val="18"/>
          </w:rPr>
          <w:delText xml:space="preserve">n </w:delText>
        </w:r>
      </w:del>
      <w:r>
        <w:rPr>
          <w:rFonts w:ascii="AvenirNextW1G" w:hAnsi="AvenirNextW1G"/>
          <w:color w:val="161614"/>
          <w:sz w:val="18"/>
          <w:szCs w:val="18"/>
        </w:rPr>
        <w:t>Welt</w:t>
      </w:r>
      <w:del w:id="51" w:author="Jan Thielscher" w:date="2020-02-12T22:52:00Z">
        <w:r w:rsidDel="005F4302">
          <w:rPr>
            <w:rFonts w:ascii="AvenirNextW1G" w:hAnsi="AvenirNextW1G"/>
            <w:color w:val="161614"/>
            <w:sz w:val="18"/>
            <w:szCs w:val="18"/>
          </w:rPr>
          <w:delText xml:space="preserve"> entwickelt</w:delText>
        </w:r>
      </w:del>
      <w:r>
        <w:rPr>
          <w:rFonts w:ascii="AvenirNextW1G" w:hAnsi="AvenirNextW1G"/>
          <w:color w:val="161614"/>
          <w:sz w:val="18"/>
          <w:szCs w:val="18"/>
        </w:rPr>
        <w:t xml:space="preserve">. OSS ist </w:t>
      </w:r>
      <w:del w:id="52" w:author="Jan Thielscher" w:date="2020-02-12T23:09:00Z">
        <w:r w:rsidDel="0044005C">
          <w:rPr>
            <w:rFonts w:ascii="AvenirNextW1G" w:hAnsi="AvenirNextW1G"/>
            <w:color w:val="161614"/>
            <w:sz w:val="18"/>
            <w:szCs w:val="18"/>
          </w:rPr>
          <w:delText xml:space="preserve">häufig </w:delText>
        </w:r>
      </w:del>
      <w:ins w:id="53" w:author="Jan Thielscher" w:date="2020-02-12T23:09:00Z">
        <w:r w:rsidR="0044005C">
          <w:rPr>
            <w:rFonts w:ascii="AvenirNextW1G" w:hAnsi="AvenirNextW1G"/>
            <w:color w:val="161614"/>
            <w:sz w:val="18"/>
            <w:szCs w:val="18"/>
          </w:rPr>
          <w:t>oft</w:t>
        </w:r>
        <w:r w:rsidR="0044005C">
          <w:rPr>
            <w:rFonts w:ascii="AvenirNextW1G" w:hAnsi="AvenirNextW1G"/>
            <w:color w:val="161614"/>
            <w:sz w:val="18"/>
            <w:szCs w:val="18"/>
          </w:rPr>
          <w:t xml:space="preserve"> </w:t>
        </w:r>
      </w:ins>
      <w:r>
        <w:rPr>
          <w:rFonts w:ascii="AvenirNextW1G" w:hAnsi="AvenirNextW1G"/>
          <w:color w:val="161614"/>
          <w:sz w:val="18"/>
          <w:szCs w:val="18"/>
        </w:rPr>
        <w:t xml:space="preserve">ein Vehikel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fortschrittliche Innovationen in </w:t>
      </w:r>
      <w:del w:id="54" w:author="Jan Thielscher" w:date="2020-02-12T22:53:00Z">
        <w:r w:rsidDel="005F4302">
          <w:rPr>
            <w:rFonts w:ascii="AvenirNextW1G" w:hAnsi="AvenirNextW1G"/>
            <w:color w:val="161614"/>
            <w:sz w:val="18"/>
            <w:szCs w:val="18"/>
          </w:rPr>
          <w:delText xml:space="preserve">verschiedenen </w:delText>
        </w:r>
      </w:del>
      <w:ins w:id="55" w:author="Jan Thielscher" w:date="2020-02-12T22:53:00Z">
        <w:r w:rsidR="005F4302">
          <w:rPr>
            <w:rFonts w:ascii="AvenirNextW1G" w:hAnsi="AvenirNextW1G"/>
            <w:color w:val="161614"/>
            <w:sz w:val="18"/>
            <w:szCs w:val="18"/>
          </w:rPr>
          <w:t>vielen</w:t>
        </w:r>
        <w:r w:rsidR="005F4302">
          <w:rPr>
            <w:rFonts w:ascii="AvenirNextW1G" w:hAnsi="AvenirNextW1G"/>
            <w:color w:val="161614"/>
            <w:sz w:val="18"/>
            <w:szCs w:val="18"/>
          </w:rPr>
          <w:t xml:space="preserve"> </w:t>
        </w:r>
      </w:ins>
      <w:r>
        <w:rPr>
          <w:rFonts w:ascii="AvenirNextW1G" w:hAnsi="AvenirNextW1G"/>
          <w:color w:val="161614"/>
          <w:sz w:val="18"/>
          <w:szCs w:val="18"/>
        </w:rPr>
        <w:t>Bereichen. Software</w:t>
      </w:r>
      <w:ins w:id="56" w:author="Jan Thielscher" w:date="2020-02-12T23:10:00Z">
        <w:r w:rsidR="0044005C">
          <w:rPr>
            <w:rFonts w:ascii="AvenirNextW1G" w:hAnsi="AvenirNextW1G"/>
            <w:color w:val="161614"/>
            <w:sz w:val="18"/>
            <w:szCs w:val="18"/>
          </w:rPr>
          <w:t>-</w:t>
        </w:r>
      </w:ins>
      <w:del w:id="57" w:author="Jan Thielscher" w:date="2020-02-12T23:10:00Z">
        <w:r w:rsidDel="0044005C">
          <w:rPr>
            <w:rFonts w:ascii="AvenirNextW1G" w:hAnsi="AvenirNextW1G"/>
            <w:color w:val="161614"/>
            <w:sz w:val="18"/>
            <w:szCs w:val="18"/>
          </w:rPr>
          <w:delText>entwickler</w:delText>
        </w:r>
      </w:del>
      <w:ins w:id="58" w:author="Jan Thielscher" w:date="2020-02-12T23:10:00Z">
        <w:r w:rsidR="0044005C">
          <w:rPr>
            <w:rFonts w:ascii="AvenirNextW1G" w:hAnsi="AvenirNextW1G"/>
            <w:color w:val="161614"/>
            <w:sz w:val="18"/>
            <w:szCs w:val="18"/>
          </w:rPr>
          <w:t>Ingenieure</w:t>
        </w:r>
      </w:ins>
      <w:r>
        <w:rPr>
          <w:rFonts w:ascii="AvenirNextW1G" w:hAnsi="AvenirNextW1G"/>
          <w:color w:val="161614"/>
          <w:sz w:val="18"/>
          <w:szCs w:val="18"/>
        </w:rPr>
        <w:t xml:space="preserve">, die an der Entwicklung von Open Source teilnehmen, haben die </w:t>
      </w:r>
      <w:proofErr w:type="spellStart"/>
      <w:r>
        <w:rPr>
          <w:rFonts w:ascii="AvenirNextW1G" w:hAnsi="AvenirNextW1G"/>
          <w:color w:val="161614"/>
          <w:sz w:val="18"/>
          <w:szCs w:val="18"/>
        </w:rPr>
        <w:t>Möglichkeit</w:t>
      </w:r>
      <w:proofErr w:type="spellEnd"/>
      <w:r>
        <w:rPr>
          <w:rFonts w:ascii="AvenirNextW1G" w:hAnsi="AvenirNextW1G"/>
          <w:color w:val="161614"/>
          <w:sz w:val="18"/>
          <w:szCs w:val="18"/>
        </w:rPr>
        <w:t xml:space="preserve">, ihre </w:t>
      </w:r>
      <w:proofErr w:type="spellStart"/>
      <w:r>
        <w:rPr>
          <w:rFonts w:ascii="AvenirNextW1G" w:hAnsi="AvenirNextW1G"/>
          <w:color w:val="161614"/>
          <w:sz w:val="18"/>
          <w:szCs w:val="18"/>
        </w:rPr>
        <w:t>Fähigkeiten</w:t>
      </w:r>
      <w:proofErr w:type="spellEnd"/>
      <w:r>
        <w:rPr>
          <w:rFonts w:ascii="AvenirNextW1G" w:hAnsi="AvenirNextW1G"/>
          <w:color w:val="161614"/>
          <w:sz w:val="18"/>
          <w:szCs w:val="18"/>
        </w:rPr>
        <w:t xml:space="preserve"> zu verbessern und </w:t>
      </w:r>
      <w:ins w:id="59" w:author="Jan Thielscher" w:date="2020-02-12T23:10:00Z">
        <w:r w:rsidR="0044005C">
          <w:rPr>
            <w:rFonts w:ascii="AvenirNextW1G" w:hAnsi="AvenirNextW1G"/>
            <w:color w:val="161614"/>
            <w:sz w:val="18"/>
            <w:szCs w:val="18"/>
          </w:rPr>
          <w:t xml:space="preserve">an </w:t>
        </w:r>
      </w:ins>
      <w:del w:id="60" w:author="Jan Thielscher" w:date="2020-02-12T23:10:00Z">
        <w:r w:rsidDel="0044005C">
          <w:rPr>
            <w:rFonts w:ascii="AvenirNextW1G" w:hAnsi="AvenirNextW1G"/>
            <w:color w:val="161614"/>
            <w:sz w:val="18"/>
            <w:szCs w:val="18"/>
          </w:rPr>
          <w:delText xml:space="preserve">diese </w:delText>
        </w:r>
      </w:del>
      <w:ins w:id="61" w:author="Jan Thielscher" w:date="2020-02-12T23:10:00Z">
        <w:r w:rsidR="0044005C">
          <w:rPr>
            <w:rFonts w:ascii="AvenirNextW1G" w:hAnsi="AvenirNextW1G"/>
            <w:color w:val="161614"/>
            <w:sz w:val="18"/>
            <w:szCs w:val="18"/>
          </w:rPr>
          <w:t xml:space="preserve">solchen </w:t>
        </w:r>
      </w:ins>
      <w:r>
        <w:rPr>
          <w:rFonts w:ascii="AvenirNextW1G" w:hAnsi="AvenirNextW1G"/>
          <w:color w:val="161614"/>
          <w:sz w:val="18"/>
          <w:szCs w:val="18"/>
        </w:rPr>
        <w:t>Innovation</w:t>
      </w:r>
      <w:ins w:id="62" w:author="Jan Thielscher" w:date="2020-02-12T23:10:00Z">
        <w:r w:rsidR="0044005C">
          <w:rPr>
            <w:rFonts w:ascii="AvenirNextW1G" w:hAnsi="AvenirNextW1G"/>
            <w:color w:val="161614"/>
            <w:sz w:val="18"/>
            <w:szCs w:val="18"/>
          </w:rPr>
          <w:t>en</w:t>
        </w:r>
      </w:ins>
      <w:r>
        <w:rPr>
          <w:rFonts w:ascii="AvenirNextW1G" w:hAnsi="AvenirNextW1G"/>
          <w:color w:val="161614"/>
          <w:sz w:val="18"/>
          <w:szCs w:val="18"/>
        </w:rPr>
        <w:t xml:space="preserve"> </w:t>
      </w:r>
      <w:del w:id="63" w:author="Jan Thielscher" w:date="2020-02-12T23:10:00Z">
        <w:r w:rsidDel="0044005C">
          <w:rPr>
            <w:rFonts w:ascii="AvenirNextW1G" w:hAnsi="AvenirNextW1G"/>
            <w:color w:val="161614"/>
            <w:sz w:val="18"/>
            <w:szCs w:val="18"/>
          </w:rPr>
          <w:delText>aus erster Hand zu erleben</w:delText>
        </w:r>
      </w:del>
      <w:ins w:id="64" w:author="Jan Thielscher" w:date="2020-02-12T23:10:00Z">
        <w:r w:rsidR="0044005C">
          <w:rPr>
            <w:rFonts w:ascii="AvenirNextW1G" w:hAnsi="AvenirNextW1G"/>
            <w:color w:val="161614"/>
            <w:sz w:val="18"/>
            <w:szCs w:val="18"/>
          </w:rPr>
          <w:t>teilzunehmen</w:t>
        </w:r>
      </w:ins>
      <w:r>
        <w:rPr>
          <w:rFonts w:ascii="AvenirNextW1G" w:hAnsi="AvenirNextW1G"/>
          <w:color w:val="161614"/>
          <w:sz w:val="18"/>
          <w:szCs w:val="18"/>
        </w:rPr>
        <w:t xml:space="preserve">. </w:t>
      </w:r>
    </w:p>
    <w:p w14:paraId="3F268759" w14:textId="77777777" w:rsidR="004833E0" w:rsidRDefault="004833E0" w:rsidP="004833E0">
      <w:pPr>
        <w:pStyle w:val="StandardWeb"/>
      </w:pPr>
      <w:r>
        <w:rPr>
          <w:rFonts w:ascii="AvenirNextW1G" w:hAnsi="AvenirNextW1G"/>
          <w:color w:val="161614"/>
          <w:sz w:val="18"/>
          <w:szCs w:val="18"/>
        </w:rPr>
        <w:t xml:space="preserve">OSS kann von jedem frei verwendet, modifiziert und vertrieben werden, der die </w:t>
      </w:r>
      <w:del w:id="65" w:author="Jan Thielscher" w:date="2020-02-12T23:11:00Z">
        <w:r w:rsidDel="0044005C">
          <w:rPr>
            <w:rFonts w:ascii="AvenirNextW1G" w:hAnsi="AvenirNextW1G"/>
            <w:color w:val="161614"/>
            <w:sz w:val="18"/>
            <w:szCs w:val="18"/>
          </w:rPr>
          <w:delText xml:space="preserve">entsprechenden </w:delText>
        </w:r>
      </w:del>
      <w:ins w:id="66" w:author="Jan Thielscher" w:date="2020-02-12T23:11:00Z">
        <w:r w:rsidR="0044005C">
          <w:rPr>
            <w:rFonts w:ascii="AvenirNextW1G" w:hAnsi="AvenirNextW1G"/>
            <w:color w:val="161614"/>
            <w:sz w:val="18"/>
            <w:szCs w:val="18"/>
          </w:rPr>
          <w:t>damit verbundenen</w:t>
        </w:r>
        <w:r w:rsidR="0044005C">
          <w:rPr>
            <w:rFonts w:ascii="AvenirNextW1G" w:hAnsi="AvenirNextW1G"/>
            <w:color w:val="161614"/>
            <w:sz w:val="18"/>
            <w:szCs w:val="18"/>
          </w:rPr>
          <w:t xml:space="preserve"> </w:t>
        </w:r>
      </w:ins>
      <w:r>
        <w:rPr>
          <w:rFonts w:ascii="AvenirNextW1G" w:hAnsi="AvenirNextW1G"/>
          <w:color w:val="161614"/>
          <w:sz w:val="18"/>
          <w:szCs w:val="18"/>
        </w:rPr>
        <w:t xml:space="preserve">Lizenzbedingungen </w:t>
      </w:r>
      <w:del w:id="67" w:author="Jan Thielscher" w:date="2020-02-12T23:11:00Z">
        <w:r w:rsidDel="0044005C">
          <w:rPr>
            <w:rFonts w:ascii="AvenirNextW1G" w:hAnsi="AvenirNextW1G"/>
            <w:color w:val="161614"/>
            <w:sz w:val="18"/>
            <w:szCs w:val="18"/>
          </w:rPr>
          <w:delText>einhält</w:delText>
        </w:r>
      </w:del>
      <w:ins w:id="68" w:author="Jan Thielscher" w:date="2020-02-12T23:11:00Z">
        <w:r w:rsidR="0044005C">
          <w:rPr>
            <w:rFonts w:ascii="AvenirNextW1G" w:hAnsi="AvenirNextW1G"/>
            <w:color w:val="161614"/>
            <w:sz w:val="18"/>
            <w:szCs w:val="18"/>
          </w:rPr>
          <w:t>erfüllt</w:t>
        </w:r>
      </w:ins>
      <w:r>
        <w:rPr>
          <w:rFonts w:ascii="AvenirNextW1G" w:hAnsi="AvenirNextW1G"/>
          <w:color w:val="161614"/>
          <w:sz w:val="18"/>
          <w:szCs w:val="18"/>
        </w:rPr>
        <w:t xml:space="preserve">. Wenn OSS vertrieben wird, muss der </w:t>
      </w:r>
      <w:del w:id="69" w:author="Jan Thielscher" w:date="2020-02-12T23:11:00Z">
        <w:r w:rsidDel="0044005C">
          <w:rPr>
            <w:rFonts w:ascii="AvenirNextW1G" w:hAnsi="AvenirNextW1G"/>
            <w:color w:val="161614"/>
            <w:sz w:val="18"/>
            <w:szCs w:val="18"/>
          </w:rPr>
          <w:delText xml:space="preserve">Distributor </w:delText>
        </w:r>
      </w:del>
      <w:ins w:id="70" w:author="Jan Thielscher" w:date="2020-02-12T23:11:00Z">
        <w:r w:rsidR="0044005C">
          <w:rPr>
            <w:rFonts w:ascii="AvenirNextW1G" w:hAnsi="AvenirNextW1G"/>
            <w:color w:val="161614"/>
            <w:sz w:val="18"/>
            <w:szCs w:val="18"/>
          </w:rPr>
          <w:t xml:space="preserve">Vertreiber </w:t>
        </w:r>
      </w:ins>
      <w:r>
        <w:rPr>
          <w:rFonts w:ascii="AvenirNextW1G" w:hAnsi="AvenirNextW1G"/>
          <w:color w:val="161614"/>
          <w:sz w:val="18"/>
          <w:szCs w:val="18"/>
        </w:rPr>
        <w:t xml:space="preserve">zum Zeitpunkt </w:t>
      </w:r>
      <w:del w:id="71" w:author="Jan Thielscher" w:date="2020-02-12T23:12:00Z">
        <w:r w:rsidDel="0044005C">
          <w:rPr>
            <w:rFonts w:ascii="AvenirNextW1G" w:hAnsi="AvenirNextW1G"/>
            <w:color w:val="161614"/>
            <w:sz w:val="18"/>
            <w:szCs w:val="18"/>
          </w:rPr>
          <w:delText xml:space="preserve">des </w:delText>
        </w:r>
      </w:del>
      <w:ins w:id="72" w:author="Jan Thielscher" w:date="2020-02-12T23:12:00Z">
        <w:r w:rsidR="0044005C">
          <w:rPr>
            <w:rFonts w:ascii="AvenirNextW1G" w:hAnsi="AvenirNextW1G"/>
            <w:color w:val="161614"/>
            <w:sz w:val="18"/>
            <w:szCs w:val="18"/>
          </w:rPr>
          <w:t>de</w:t>
        </w:r>
        <w:r w:rsidR="0044005C">
          <w:rPr>
            <w:rFonts w:ascii="AvenirNextW1G" w:hAnsi="AvenirNextW1G"/>
            <w:color w:val="161614"/>
            <w:sz w:val="18"/>
            <w:szCs w:val="18"/>
          </w:rPr>
          <w:t>r</w:t>
        </w:r>
        <w:r w:rsidR="0044005C">
          <w:rPr>
            <w:rFonts w:ascii="AvenirNextW1G" w:hAnsi="AvenirNextW1G"/>
            <w:color w:val="161614"/>
            <w:sz w:val="18"/>
            <w:szCs w:val="18"/>
          </w:rPr>
          <w:t xml:space="preserve"> </w:t>
        </w:r>
      </w:ins>
      <w:del w:id="73" w:author="Jan Thielscher" w:date="2020-02-12T23:12:00Z">
        <w:r w:rsidDel="0044005C">
          <w:rPr>
            <w:rFonts w:ascii="AvenirNextW1G" w:hAnsi="AvenirNextW1G"/>
            <w:color w:val="161614"/>
            <w:sz w:val="18"/>
            <w:szCs w:val="18"/>
          </w:rPr>
          <w:delText xml:space="preserve">Vertriebs </w:delText>
        </w:r>
      </w:del>
      <w:ins w:id="74" w:author="Jan Thielscher" w:date="2020-02-12T23:12:00Z">
        <w:r w:rsidR="0044005C">
          <w:rPr>
            <w:rFonts w:ascii="AvenirNextW1G" w:hAnsi="AvenirNextW1G"/>
            <w:color w:val="161614"/>
            <w:sz w:val="18"/>
            <w:szCs w:val="18"/>
          </w:rPr>
          <w:t xml:space="preserve">Verbreitung </w:t>
        </w:r>
      </w:ins>
      <w:r>
        <w:rPr>
          <w:rFonts w:ascii="AvenirNextW1G" w:hAnsi="AvenirNextW1G"/>
          <w:color w:val="161614"/>
          <w:sz w:val="18"/>
          <w:szCs w:val="18"/>
        </w:rPr>
        <w:t>die Bedingungen der Lizenz</w:t>
      </w:r>
      <w:ins w:id="75" w:author="Jan Thielscher" w:date="2020-02-12T23:12:00Z">
        <w:r w:rsidR="0044005C">
          <w:rPr>
            <w:rFonts w:ascii="AvenirNextW1G" w:hAnsi="AvenirNextW1G"/>
            <w:color w:val="161614"/>
            <w:sz w:val="18"/>
            <w:szCs w:val="18"/>
          </w:rPr>
          <w:t>(en)</w:t>
        </w:r>
      </w:ins>
      <w:r>
        <w:rPr>
          <w:rFonts w:ascii="AvenirNextW1G" w:hAnsi="AvenirNextW1G"/>
          <w:color w:val="161614"/>
          <w:sz w:val="18"/>
          <w:szCs w:val="18"/>
        </w:rPr>
        <w:t xml:space="preserve"> einhalten. Es </w:t>
      </w:r>
      <w:del w:id="76" w:author="Jan Thielscher" w:date="2020-02-12T23:14:00Z">
        <w:r w:rsidDel="0044005C">
          <w:rPr>
            <w:rFonts w:ascii="AvenirNextW1G" w:hAnsi="AvenirNextW1G"/>
            <w:color w:val="161614"/>
            <w:sz w:val="18"/>
            <w:szCs w:val="18"/>
          </w:rPr>
          <w:delText xml:space="preserve">gab </w:delText>
        </w:r>
      </w:del>
      <w:ins w:id="77" w:author="Jan Thielscher" w:date="2020-02-12T23:14:00Z">
        <w:r w:rsidR="0044005C">
          <w:rPr>
            <w:rFonts w:ascii="AvenirNextW1G" w:hAnsi="AvenirNextW1G"/>
            <w:color w:val="161614"/>
            <w:sz w:val="18"/>
            <w:szCs w:val="18"/>
          </w:rPr>
          <w:t>hat</w:t>
        </w:r>
        <w:r w:rsidR="0044005C">
          <w:rPr>
            <w:rFonts w:ascii="AvenirNextW1G" w:hAnsi="AvenirNextW1G"/>
            <w:color w:val="161614"/>
            <w:sz w:val="18"/>
            <w:szCs w:val="18"/>
          </w:rPr>
          <w:t xml:space="preserve"> </w:t>
        </w:r>
      </w:ins>
      <w:proofErr w:type="spellStart"/>
      <w:r>
        <w:rPr>
          <w:rFonts w:ascii="AvenirNextW1G" w:hAnsi="AvenirNextW1G"/>
          <w:color w:val="161614"/>
          <w:sz w:val="18"/>
          <w:szCs w:val="18"/>
        </w:rPr>
        <w:t>Fälle</w:t>
      </w:r>
      <w:proofErr w:type="spellEnd"/>
      <w:ins w:id="78" w:author="Jan Thielscher" w:date="2020-02-12T23:14:00Z">
        <w:r w:rsidR="0044005C">
          <w:rPr>
            <w:rFonts w:ascii="AvenirNextW1G" w:hAnsi="AvenirNextW1G"/>
            <w:color w:val="161614"/>
            <w:sz w:val="18"/>
            <w:szCs w:val="18"/>
          </w:rPr>
          <w:t xml:space="preserve"> gegeben</w:t>
        </w:r>
      </w:ins>
      <w:r>
        <w:rPr>
          <w:rFonts w:ascii="AvenirNextW1G" w:hAnsi="AvenirNextW1G"/>
          <w:color w:val="161614"/>
          <w:sz w:val="18"/>
          <w:szCs w:val="18"/>
        </w:rPr>
        <w:t xml:space="preserve">, in denen </w:t>
      </w:r>
      <w:del w:id="79" w:author="Jan Thielscher" w:date="2020-02-12T23:15:00Z">
        <w:r w:rsidDel="0044005C">
          <w:rPr>
            <w:rFonts w:ascii="AvenirNextW1G" w:hAnsi="AvenirNextW1G"/>
            <w:color w:val="161614"/>
            <w:sz w:val="18"/>
            <w:szCs w:val="18"/>
          </w:rPr>
          <w:delText xml:space="preserve">Distributoren </w:delText>
        </w:r>
      </w:del>
      <w:ins w:id="80" w:author="Jan Thielscher" w:date="2020-02-12T23:15:00Z">
        <w:r w:rsidR="0044005C">
          <w:rPr>
            <w:rFonts w:ascii="AvenirNextW1G" w:hAnsi="AvenirNextW1G"/>
            <w:color w:val="161614"/>
            <w:sz w:val="18"/>
            <w:szCs w:val="18"/>
          </w:rPr>
          <w:t>Vertreiber</w:t>
        </w:r>
        <w:r w:rsidR="0044005C">
          <w:rPr>
            <w:rFonts w:ascii="AvenirNextW1G" w:hAnsi="AvenirNextW1G"/>
            <w:color w:val="161614"/>
            <w:sz w:val="18"/>
            <w:szCs w:val="18"/>
          </w:rPr>
          <w:t xml:space="preserve"> </w:t>
        </w:r>
      </w:ins>
      <w:r>
        <w:rPr>
          <w:rFonts w:ascii="AvenirNextW1G" w:hAnsi="AvenirNextW1G"/>
          <w:color w:val="161614"/>
          <w:sz w:val="18"/>
          <w:szCs w:val="18"/>
        </w:rPr>
        <w:t xml:space="preserve">verklagt wurden und den </w:t>
      </w:r>
      <w:del w:id="81" w:author="Jan Thielscher" w:date="2020-02-12T23:15:00Z">
        <w:r w:rsidDel="0044005C">
          <w:rPr>
            <w:rFonts w:ascii="AvenirNextW1G" w:hAnsi="AvenirNextW1G"/>
            <w:color w:val="161614"/>
            <w:sz w:val="18"/>
            <w:szCs w:val="18"/>
          </w:rPr>
          <w:delText xml:space="preserve">zugehörigen Rechtsstreit </w:delText>
        </w:r>
      </w:del>
      <w:ins w:id="82" w:author="Jan Thielscher" w:date="2020-02-12T23:15:00Z">
        <w:r w:rsidR="0044005C">
          <w:rPr>
            <w:rFonts w:ascii="AvenirNextW1G" w:hAnsi="AvenirNextW1G"/>
            <w:color w:val="161614"/>
            <w:sz w:val="18"/>
            <w:szCs w:val="18"/>
          </w:rPr>
          <w:t xml:space="preserve">und </w:t>
        </w:r>
      </w:ins>
      <w:r>
        <w:rPr>
          <w:rFonts w:ascii="AvenirNextW1G" w:hAnsi="AvenirNextW1G"/>
          <w:color w:val="161614"/>
          <w:sz w:val="18"/>
          <w:szCs w:val="18"/>
        </w:rPr>
        <w:t xml:space="preserve">verloren haben, weil sie ihren </w:t>
      </w:r>
      <w:del w:id="83" w:author="Jan Thielscher" w:date="2020-02-12T23:15:00Z">
        <w:r w:rsidDel="0044005C">
          <w:rPr>
            <w:rFonts w:ascii="AvenirNextW1G" w:hAnsi="AvenirNextW1G"/>
            <w:color w:val="161614"/>
            <w:sz w:val="18"/>
            <w:szCs w:val="18"/>
          </w:rPr>
          <w:delText xml:space="preserve">gesetzlichen </w:delText>
        </w:r>
      </w:del>
      <w:ins w:id="84" w:author="Jan Thielscher" w:date="2020-02-12T23:15:00Z">
        <w:r w:rsidR="0044005C">
          <w:rPr>
            <w:rFonts w:ascii="AvenirNextW1G" w:hAnsi="AvenirNextW1G"/>
            <w:color w:val="161614"/>
            <w:sz w:val="18"/>
            <w:szCs w:val="18"/>
          </w:rPr>
          <w:t>rechtlichen</w:t>
        </w:r>
        <w:r w:rsidR="0044005C">
          <w:rPr>
            <w:rFonts w:ascii="AvenirNextW1G" w:hAnsi="AvenirNextW1G"/>
            <w:color w:val="161614"/>
            <w:sz w:val="18"/>
            <w:szCs w:val="18"/>
          </w:rPr>
          <w:t xml:space="preserve"> </w:t>
        </w:r>
      </w:ins>
      <w:r>
        <w:rPr>
          <w:rFonts w:ascii="AvenirNextW1G" w:hAnsi="AvenirNextW1G"/>
          <w:color w:val="161614"/>
          <w:sz w:val="18"/>
          <w:szCs w:val="18"/>
        </w:rPr>
        <w:t xml:space="preserve">Verpflichtungen nicht </w:t>
      </w:r>
      <w:del w:id="85" w:author="Jan Thielscher" w:date="2020-02-12T23:15:00Z">
        <w:r w:rsidDel="0044005C">
          <w:rPr>
            <w:rFonts w:ascii="AvenirNextW1G" w:hAnsi="AvenirNextW1G"/>
            <w:color w:val="161614"/>
            <w:sz w:val="18"/>
            <w:szCs w:val="18"/>
          </w:rPr>
          <w:delText>nachkamen</w:delText>
        </w:r>
      </w:del>
      <w:ins w:id="86" w:author="Jan Thielscher" w:date="2020-02-12T23:15:00Z">
        <w:r w:rsidR="0044005C">
          <w:rPr>
            <w:rFonts w:ascii="AvenirNextW1G" w:hAnsi="AvenirNextW1G"/>
            <w:color w:val="161614"/>
            <w:sz w:val="18"/>
            <w:szCs w:val="18"/>
          </w:rPr>
          <w:t>nach</w:t>
        </w:r>
        <w:r w:rsidR="0044005C">
          <w:rPr>
            <w:rFonts w:ascii="AvenirNextW1G" w:hAnsi="AvenirNextW1G"/>
            <w:color w:val="161614"/>
            <w:sz w:val="18"/>
            <w:szCs w:val="18"/>
          </w:rPr>
          <w:t>ge</w:t>
        </w:r>
        <w:r w:rsidR="0044005C">
          <w:rPr>
            <w:rFonts w:ascii="AvenirNextW1G" w:hAnsi="AvenirNextW1G"/>
            <w:color w:val="161614"/>
            <w:sz w:val="18"/>
            <w:szCs w:val="18"/>
          </w:rPr>
          <w:t>k</w:t>
        </w:r>
        <w:r w:rsidR="0044005C">
          <w:rPr>
            <w:rFonts w:ascii="AvenirNextW1G" w:hAnsi="AvenirNextW1G"/>
            <w:color w:val="161614"/>
            <w:sz w:val="18"/>
            <w:szCs w:val="18"/>
          </w:rPr>
          <w:t>om</w:t>
        </w:r>
        <w:r w:rsidR="0044005C">
          <w:rPr>
            <w:rFonts w:ascii="AvenirNextW1G" w:hAnsi="AvenirNextW1G"/>
            <w:color w:val="161614"/>
            <w:sz w:val="18"/>
            <w:szCs w:val="18"/>
          </w:rPr>
          <w:t>men</w:t>
        </w:r>
        <w:r w:rsidR="0044005C">
          <w:rPr>
            <w:rFonts w:ascii="AvenirNextW1G" w:hAnsi="AvenirNextW1G"/>
            <w:color w:val="161614"/>
            <w:sz w:val="18"/>
            <w:szCs w:val="18"/>
          </w:rPr>
          <w:t xml:space="preserve"> sind</w:t>
        </w:r>
      </w:ins>
      <w:r>
        <w:rPr>
          <w:rFonts w:ascii="AvenirNextW1G" w:hAnsi="AvenirNextW1G"/>
          <w:color w:val="161614"/>
          <w:sz w:val="18"/>
          <w:szCs w:val="18"/>
        </w:rPr>
        <w:t xml:space="preserve">. Um die durch den Einsatz von OSS verursachten Risiken zu </w:t>
      </w:r>
      <w:del w:id="87" w:author="Jan Thielscher" w:date="2020-02-12T23:16:00Z">
        <w:r w:rsidDel="0044005C">
          <w:rPr>
            <w:rFonts w:ascii="AvenirNextW1G" w:hAnsi="AvenirNextW1G"/>
            <w:color w:val="161614"/>
            <w:sz w:val="18"/>
            <w:szCs w:val="18"/>
          </w:rPr>
          <w:delText>verringern</w:delText>
        </w:r>
      </w:del>
      <w:ins w:id="88" w:author="Jan Thielscher" w:date="2020-02-12T23:16:00Z">
        <w:r w:rsidR="0044005C">
          <w:rPr>
            <w:rFonts w:ascii="AvenirNextW1G" w:hAnsi="AvenirNextW1G"/>
            <w:color w:val="161614"/>
            <w:sz w:val="18"/>
            <w:szCs w:val="18"/>
          </w:rPr>
          <w:t>reduzieren</w:t>
        </w:r>
      </w:ins>
      <w:r>
        <w:rPr>
          <w:rFonts w:ascii="AvenirNextW1G" w:hAnsi="AvenirNextW1G"/>
          <w:color w:val="161614"/>
          <w:sz w:val="18"/>
          <w:szCs w:val="18"/>
        </w:rPr>
        <w:t xml:space="preserve">, </w:t>
      </w:r>
      <w:proofErr w:type="spellStart"/>
      <w:r>
        <w:rPr>
          <w:rFonts w:ascii="AvenirNextW1G" w:hAnsi="AvenirNextW1G"/>
          <w:color w:val="161614"/>
          <w:sz w:val="18"/>
          <w:szCs w:val="18"/>
        </w:rPr>
        <w:t>müssen</w:t>
      </w:r>
      <w:proofErr w:type="spellEnd"/>
      <w:r>
        <w:rPr>
          <w:rFonts w:ascii="AvenirNextW1G" w:hAnsi="AvenirNextW1G"/>
          <w:color w:val="161614"/>
          <w:sz w:val="18"/>
          <w:szCs w:val="18"/>
        </w:rPr>
        <w:t xml:space="preserve"> alle in das Thema involvierten Mitarbeiter mit den Grundprinzipien von OSS vertraut sein. </w:t>
      </w:r>
    </w:p>
    <w:p w14:paraId="44234A4E" w14:textId="77777777" w:rsidR="004833E0" w:rsidRDefault="004833E0" w:rsidP="004833E0">
      <w:pPr>
        <w:pStyle w:val="StandardWeb"/>
      </w:pPr>
      <w:r>
        <w:rPr>
          <w:rFonts w:ascii="AvenirNextW1G" w:hAnsi="AvenirNextW1G"/>
          <w:color w:val="161614"/>
          <w:sz w:val="18"/>
          <w:szCs w:val="18"/>
        </w:rPr>
        <w:t xml:space="preserve">Diese </w:t>
      </w:r>
      <w:proofErr w:type="spellStart"/>
      <w:r>
        <w:rPr>
          <w:rFonts w:ascii="AvenirNextW1G" w:hAnsi="AvenirNextW1G"/>
          <w:color w:val="161614"/>
          <w:sz w:val="18"/>
          <w:szCs w:val="18"/>
        </w:rPr>
        <w:t>Broschüre</w:t>
      </w:r>
      <w:proofErr w:type="spellEnd"/>
      <w:r>
        <w:rPr>
          <w:rFonts w:ascii="AvenirNextW1G" w:hAnsi="AvenirNextW1G"/>
          <w:color w:val="161614"/>
          <w:sz w:val="18"/>
          <w:szCs w:val="18"/>
        </w:rPr>
        <w:t xml:space="preserve"> wurde vom </w:t>
      </w:r>
      <w:proofErr w:type="spellStart"/>
      <w:r>
        <w:rPr>
          <w:rFonts w:ascii="AvenirNextW1G" w:hAnsi="AvenirNextW1G"/>
          <w:color w:val="161614"/>
          <w:sz w:val="18"/>
          <w:szCs w:val="18"/>
        </w:rPr>
        <w:t>OpenChain</w:t>
      </w:r>
      <w:proofErr w:type="spellEnd"/>
      <w:r>
        <w:rPr>
          <w:rFonts w:ascii="AvenirNextW1G" w:hAnsi="AvenirNextW1G"/>
          <w:color w:val="161614"/>
          <w:sz w:val="18"/>
          <w:szCs w:val="18"/>
        </w:rPr>
        <w:t xml:space="preserve">-Projekt der Linux </w:t>
      </w:r>
      <w:proofErr w:type="spellStart"/>
      <w:r>
        <w:rPr>
          <w:rFonts w:ascii="AvenirNextW1G" w:hAnsi="AvenirNextW1G"/>
          <w:color w:val="161614"/>
          <w:sz w:val="18"/>
          <w:szCs w:val="18"/>
        </w:rPr>
        <w:t>Foundation</w:t>
      </w:r>
      <w:proofErr w:type="spellEnd"/>
      <w:r>
        <w:rPr>
          <w:rFonts w:ascii="AvenirNextW1G" w:hAnsi="AvenirNextW1G"/>
          <w:color w:val="161614"/>
          <w:sz w:val="18"/>
          <w:szCs w:val="18"/>
        </w:rPr>
        <w:t xml:space="preserve"> verfasst, um </w:t>
      </w:r>
      <w:proofErr w:type="spellStart"/>
      <w:r>
        <w:rPr>
          <w:rFonts w:ascii="AvenirNextW1G" w:hAnsi="AvenirNextW1G"/>
          <w:color w:val="161614"/>
          <w:sz w:val="18"/>
          <w:szCs w:val="18"/>
        </w:rPr>
        <w:t>möglichst</w:t>
      </w:r>
      <w:proofErr w:type="spellEnd"/>
      <w:r>
        <w:rPr>
          <w:rFonts w:ascii="AvenirNextW1G" w:hAnsi="AvenirNextW1G"/>
          <w:color w:val="161614"/>
          <w:sz w:val="18"/>
          <w:szCs w:val="18"/>
        </w:rPr>
        <w:t xml:space="preserve"> viele</w:t>
      </w:r>
      <w:del w:id="89" w:author="Jan Thielscher" w:date="2020-02-12T23:16:00Z">
        <w:r w:rsidDel="0044005C">
          <w:rPr>
            <w:rFonts w:ascii="AvenirNextW1G" w:hAnsi="AvenirNextW1G"/>
            <w:color w:val="161614"/>
            <w:sz w:val="18"/>
            <w:szCs w:val="18"/>
          </w:rPr>
          <w:delText>n</w:delText>
        </w:r>
      </w:del>
      <w:r>
        <w:rPr>
          <w:rFonts w:ascii="AvenirNextW1G" w:hAnsi="AvenirNextW1G"/>
          <w:color w:val="161614"/>
          <w:sz w:val="18"/>
          <w:szCs w:val="18"/>
        </w:rPr>
        <w:t xml:space="preserve"> Menschen </w:t>
      </w:r>
      <w:ins w:id="90" w:author="Jan Thielscher" w:date="2020-02-12T23:16:00Z">
        <w:r w:rsidR="0044005C">
          <w:rPr>
            <w:rFonts w:ascii="AvenirNextW1G" w:hAnsi="AvenirNextW1G"/>
            <w:color w:val="161614"/>
            <w:sz w:val="18"/>
            <w:szCs w:val="18"/>
          </w:rPr>
          <w:t xml:space="preserve">über </w:t>
        </w:r>
      </w:ins>
      <w:r>
        <w:rPr>
          <w:rFonts w:ascii="AvenirNextW1G" w:hAnsi="AvenirNextW1G"/>
          <w:color w:val="161614"/>
          <w:sz w:val="18"/>
          <w:szCs w:val="18"/>
        </w:rPr>
        <w:t xml:space="preserve">die Grundprinzipien von OSS zu </w:t>
      </w:r>
      <w:del w:id="91" w:author="Jan Thielscher" w:date="2020-02-12T23:16:00Z">
        <w:r w:rsidDel="0044005C">
          <w:rPr>
            <w:rFonts w:ascii="AvenirNextW1G" w:hAnsi="AvenirNextW1G"/>
            <w:color w:val="161614"/>
            <w:sz w:val="18"/>
            <w:szCs w:val="18"/>
          </w:rPr>
          <w:delText>erläutern</w:delText>
        </w:r>
      </w:del>
      <w:ins w:id="92" w:author="Jan Thielscher" w:date="2020-02-12T23:16:00Z">
        <w:r w:rsidR="0044005C">
          <w:rPr>
            <w:rFonts w:ascii="AvenirNextW1G" w:hAnsi="AvenirNextW1G"/>
            <w:color w:val="161614"/>
            <w:sz w:val="18"/>
            <w:szCs w:val="18"/>
          </w:rPr>
          <w:t>in</w:t>
        </w:r>
      </w:ins>
      <w:ins w:id="93" w:author="Jan Thielscher" w:date="2020-02-12T23:17:00Z">
        <w:r w:rsidR="0044005C">
          <w:rPr>
            <w:rFonts w:ascii="AvenirNextW1G" w:hAnsi="AvenirNextW1G"/>
            <w:color w:val="161614"/>
            <w:sz w:val="18"/>
            <w:szCs w:val="18"/>
          </w:rPr>
          <w:t>formieren</w:t>
        </w:r>
      </w:ins>
      <w:r>
        <w:rPr>
          <w:rFonts w:ascii="AvenirNextW1G" w:hAnsi="AvenirNextW1G"/>
          <w:color w:val="161614"/>
          <w:sz w:val="18"/>
          <w:szCs w:val="18"/>
        </w:rPr>
        <w:t xml:space="preserve">. </w:t>
      </w:r>
    </w:p>
    <w:p w14:paraId="18E67E89" w14:textId="77777777" w:rsidR="005618D9" w:rsidRDefault="005618D9"/>
    <w:p w14:paraId="5D910C55" w14:textId="77777777" w:rsidR="004833E0" w:rsidRDefault="004833E0"/>
    <w:p w14:paraId="20930C6C" w14:textId="77777777" w:rsidR="004833E0" w:rsidRDefault="004833E0" w:rsidP="004833E0">
      <w:pPr>
        <w:pStyle w:val="StandardWeb"/>
      </w:pPr>
      <w:r>
        <w:rPr>
          <w:rFonts w:ascii="AvenirNextW1G" w:hAnsi="AvenirNextW1G"/>
          <w:color w:val="009EAA"/>
          <w:sz w:val="34"/>
          <w:szCs w:val="34"/>
        </w:rPr>
        <w:t xml:space="preserve">Open Source Software kennenlernen </w:t>
      </w:r>
    </w:p>
    <w:p w14:paraId="44504228" w14:textId="77777777" w:rsidR="004833E0" w:rsidRDefault="004833E0" w:rsidP="004833E0">
      <w:pPr>
        <w:pStyle w:val="StandardWeb"/>
      </w:pPr>
      <w:r>
        <w:rPr>
          <w:rFonts w:ascii="AvenirNextW1G" w:hAnsi="AvenirNextW1G"/>
          <w:color w:val="474744"/>
          <w:sz w:val="20"/>
          <w:szCs w:val="20"/>
        </w:rPr>
        <w:t xml:space="preserve">Lernen wir die Grundlagen von Open Source Software (OSS) kennen. </w:t>
      </w:r>
    </w:p>
    <w:p w14:paraId="5606D7D7" w14:textId="77777777" w:rsidR="004833E0" w:rsidRDefault="004833E0" w:rsidP="004833E0">
      <w:pPr>
        <w:pStyle w:val="StandardWeb"/>
      </w:pPr>
      <w:r>
        <w:rPr>
          <w:rFonts w:ascii="AvenirNextW1G" w:hAnsi="AvenirNextW1G"/>
          <w:color w:val="161614"/>
          <w:sz w:val="20"/>
          <w:szCs w:val="20"/>
        </w:rPr>
        <w:t xml:space="preserve">In dieser </w:t>
      </w:r>
      <w:proofErr w:type="spellStart"/>
      <w:r>
        <w:rPr>
          <w:rFonts w:ascii="AvenirNextW1G" w:hAnsi="AvenirNextW1G"/>
          <w:color w:val="161614"/>
          <w:sz w:val="20"/>
          <w:szCs w:val="20"/>
        </w:rPr>
        <w:t>Broschüre</w:t>
      </w:r>
      <w:proofErr w:type="spellEnd"/>
      <w:r>
        <w:rPr>
          <w:rFonts w:ascii="AvenirNextW1G" w:hAnsi="AvenirNextW1G"/>
          <w:color w:val="161614"/>
          <w:sz w:val="20"/>
          <w:szCs w:val="20"/>
        </w:rPr>
        <w:t xml:space="preserve"> wird Folgendes </w:t>
      </w:r>
      <w:proofErr w:type="spellStart"/>
      <w:r>
        <w:rPr>
          <w:rFonts w:ascii="AvenirNextW1G" w:hAnsi="AvenirNextW1G"/>
          <w:color w:val="161614"/>
          <w:sz w:val="20"/>
          <w:szCs w:val="20"/>
        </w:rPr>
        <w:t>erklärt</w:t>
      </w:r>
      <w:proofErr w:type="spellEnd"/>
      <w:r>
        <w:rPr>
          <w:rFonts w:ascii="AvenirNextW1G" w:hAnsi="AvenirNextW1G"/>
          <w:color w:val="161614"/>
          <w:sz w:val="20"/>
          <w:szCs w:val="20"/>
        </w:rPr>
        <w:t xml:space="preserve">: </w:t>
      </w:r>
    </w:p>
    <w:p w14:paraId="5F932EBE" w14:textId="77777777" w:rsidR="004833E0" w:rsidRDefault="004833E0" w:rsidP="004833E0">
      <w:pPr>
        <w:pStyle w:val="StandardWeb"/>
      </w:pPr>
      <w:r w:rsidRPr="004833E0">
        <w:rPr>
          <w:rFonts w:ascii="AvenirNextW1G" w:hAnsi="AvenirNextW1G"/>
          <w:color w:val="161614"/>
          <w:sz w:val="20"/>
          <w:szCs w:val="20"/>
          <w:lang w:val="en-US"/>
        </w:rPr>
        <w:t xml:space="preserve">1 Was </w:t>
      </w:r>
      <w:proofErr w:type="spellStart"/>
      <w:r w:rsidRPr="004833E0">
        <w:rPr>
          <w:rFonts w:ascii="AvenirNextW1G" w:hAnsi="AvenirNextW1G"/>
          <w:color w:val="161614"/>
          <w:sz w:val="20"/>
          <w:szCs w:val="20"/>
          <w:lang w:val="en-US"/>
        </w:rPr>
        <w:t>ist</w:t>
      </w:r>
      <w:proofErr w:type="spellEnd"/>
      <w:r w:rsidRPr="004833E0">
        <w:rPr>
          <w:rFonts w:ascii="AvenirNextW1G" w:hAnsi="AvenirNextW1G"/>
          <w:color w:val="161614"/>
          <w:sz w:val="20"/>
          <w:szCs w:val="20"/>
          <w:lang w:val="en-US"/>
        </w:rPr>
        <w:t xml:space="preserve"> Open Source Software?</w:t>
      </w:r>
      <w:r w:rsidRPr="004833E0">
        <w:rPr>
          <w:rFonts w:ascii="AvenirNextW1G" w:hAnsi="AvenirNextW1G"/>
          <w:color w:val="161614"/>
          <w:sz w:val="20"/>
          <w:szCs w:val="20"/>
          <w:lang w:val="en-US"/>
        </w:rPr>
        <w:br/>
      </w:r>
      <w:r>
        <w:rPr>
          <w:rFonts w:ascii="AvenirNextW1G" w:hAnsi="AvenirNextW1G"/>
          <w:color w:val="161614"/>
          <w:sz w:val="20"/>
          <w:szCs w:val="20"/>
        </w:rPr>
        <w:t xml:space="preserve">2 Was </w:t>
      </w:r>
      <w:del w:id="94" w:author="Jan Thielscher" w:date="2020-02-12T23:19:00Z">
        <w:r w:rsidDel="0044005C">
          <w:rPr>
            <w:rFonts w:ascii="AvenirNextW1G" w:hAnsi="AvenirNextW1G"/>
            <w:color w:val="161614"/>
            <w:sz w:val="20"/>
            <w:szCs w:val="20"/>
          </w:rPr>
          <w:delText>man tun muss</w:delText>
        </w:r>
      </w:del>
      <w:ins w:id="95" w:author="Jan Thielscher" w:date="2020-02-12T23:19:00Z">
        <w:r w:rsidR="0044005C">
          <w:rPr>
            <w:rFonts w:ascii="AvenirNextW1G" w:hAnsi="AvenirNextW1G"/>
            <w:color w:val="161614"/>
            <w:sz w:val="20"/>
            <w:szCs w:val="20"/>
          </w:rPr>
          <w:t>müssen Sie tun</w:t>
        </w:r>
      </w:ins>
      <w:r>
        <w:rPr>
          <w:rFonts w:ascii="AvenirNextW1G" w:hAnsi="AvenirNextW1G"/>
          <w:color w:val="161614"/>
          <w:sz w:val="20"/>
          <w:szCs w:val="20"/>
        </w:rPr>
        <w:t xml:space="preserve">, um die Vorteile von OSS </w:t>
      </w:r>
      <w:del w:id="96" w:author="Jan Thielscher" w:date="2020-02-12T23:19:00Z">
        <w:r w:rsidDel="0044005C">
          <w:rPr>
            <w:rFonts w:ascii="AvenirNextW1G" w:hAnsi="AvenirNextW1G"/>
            <w:color w:val="161614"/>
            <w:sz w:val="20"/>
            <w:szCs w:val="20"/>
          </w:rPr>
          <w:delText>nutzen zu können</w:delText>
        </w:r>
      </w:del>
      <w:ins w:id="97" w:author="Jan Thielscher" w:date="2020-02-12T23:19:00Z">
        <w:r w:rsidR="0044005C">
          <w:rPr>
            <w:rFonts w:ascii="AvenirNextW1G" w:hAnsi="AvenirNextW1G"/>
            <w:color w:val="161614"/>
            <w:sz w:val="20"/>
            <w:szCs w:val="20"/>
          </w:rPr>
          <w:t>erschließen zu können</w:t>
        </w:r>
      </w:ins>
      <w:r>
        <w:rPr>
          <w:rFonts w:ascii="AvenirNextW1G" w:hAnsi="AvenirNextW1G"/>
          <w:color w:val="161614"/>
          <w:sz w:val="20"/>
          <w:szCs w:val="20"/>
        </w:rPr>
        <w:br/>
        <w:t xml:space="preserve">3 Risiken im Kontext </w:t>
      </w:r>
      <w:del w:id="98" w:author="Jan Thielscher" w:date="2020-02-12T23:19:00Z">
        <w:r w:rsidDel="0044005C">
          <w:rPr>
            <w:rFonts w:ascii="AvenirNextW1G" w:hAnsi="AvenirNextW1G"/>
            <w:color w:val="161614"/>
            <w:sz w:val="20"/>
            <w:szCs w:val="20"/>
          </w:rPr>
          <w:delText xml:space="preserve">einer </w:delText>
        </w:r>
      </w:del>
      <w:ins w:id="99" w:author="Jan Thielscher" w:date="2020-02-12T23:19:00Z">
        <w:r w:rsidR="0044005C">
          <w:rPr>
            <w:rFonts w:ascii="AvenirNextW1G" w:hAnsi="AvenirNextW1G"/>
            <w:color w:val="161614"/>
            <w:sz w:val="20"/>
            <w:szCs w:val="20"/>
          </w:rPr>
          <w:t xml:space="preserve">einer </w:t>
        </w:r>
      </w:ins>
      <w:r>
        <w:rPr>
          <w:rFonts w:ascii="AvenirNextW1G" w:hAnsi="AvenirNextW1G"/>
          <w:color w:val="161614"/>
          <w:sz w:val="20"/>
          <w:szCs w:val="20"/>
        </w:rPr>
        <w:t>Nichteinhaltung von OSS-</w:t>
      </w:r>
      <w:del w:id="100" w:author="Jan Thielscher" w:date="2020-02-12T23:19:00Z">
        <w:r w:rsidDel="008A0AF6">
          <w:rPr>
            <w:rFonts w:ascii="AvenirNextW1G" w:hAnsi="AvenirNextW1G"/>
            <w:color w:val="161614"/>
            <w:sz w:val="20"/>
            <w:szCs w:val="20"/>
          </w:rPr>
          <w:delText xml:space="preserve">Verpflichtungen </w:delText>
        </w:r>
      </w:del>
      <w:ins w:id="101" w:author="Jan Thielscher" w:date="2020-02-12T23:19:00Z">
        <w:r w:rsidR="008A0AF6">
          <w:rPr>
            <w:rFonts w:ascii="AvenirNextW1G" w:hAnsi="AvenirNextW1G"/>
            <w:color w:val="161614"/>
            <w:sz w:val="20"/>
            <w:szCs w:val="20"/>
          </w:rPr>
          <w:t>Verantwortlichkeiten</w:t>
        </w:r>
      </w:ins>
    </w:p>
    <w:p w14:paraId="2C750E7C" w14:textId="77777777" w:rsidR="004833E0" w:rsidRDefault="004833E0" w:rsidP="004833E0">
      <w:pPr>
        <w:pStyle w:val="StandardWeb"/>
      </w:pPr>
      <w:r>
        <w:rPr>
          <w:rFonts w:ascii="AvenirNextW1G" w:hAnsi="AvenirNextW1G"/>
          <w:color w:val="161614"/>
          <w:sz w:val="20"/>
          <w:szCs w:val="20"/>
        </w:rPr>
        <w:t xml:space="preserve">Leider </w:t>
      </w:r>
      <w:del w:id="102" w:author="Jan Thielscher" w:date="2020-02-12T23:19:00Z">
        <w:r w:rsidDel="008A0AF6">
          <w:rPr>
            <w:rFonts w:ascii="AvenirNextW1G" w:hAnsi="AvenirNextW1G"/>
            <w:color w:val="161614"/>
            <w:sz w:val="20"/>
            <w:szCs w:val="20"/>
          </w:rPr>
          <w:delText xml:space="preserve">gab </w:delText>
        </w:r>
      </w:del>
      <w:ins w:id="103" w:author="Jan Thielscher" w:date="2020-02-12T23:19:00Z">
        <w:r w:rsidR="008A0AF6">
          <w:rPr>
            <w:rFonts w:ascii="AvenirNextW1G" w:hAnsi="AvenirNextW1G"/>
            <w:color w:val="161614"/>
            <w:sz w:val="20"/>
            <w:szCs w:val="20"/>
          </w:rPr>
          <w:t xml:space="preserve">hat </w:t>
        </w:r>
      </w:ins>
      <w:r>
        <w:rPr>
          <w:rFonts w:ascii="AvenirNextW1G" w:hAnsi="AvenirNextW1G"/>
          <w:color w:val="161614"/>
          <w:sz w:val="20"/>
          <w:szCs w:val="20"/>
        </w:rPr>
        <w:t xml:space="preserve">es </w:t>
      </w:r>
      <w:proofErr w:type="spellStart"/>
      <w:r>
        <w:rPr>
          <w:rFonts w:ascii="AvenirNextW1G" w:hAnsi="AvenirNextW1G"/>
          <w:color w:val="161614"/>
          <w:sz w:val="20"/>
          <w:szCs w:val="20"/>
        </w:rPr>
        <w:t>Fälle</w:t>
      </w:r>
      <w:proofErr w:type="spellEnd"/>
      <w:ins w:id="104" w:author="Jan Thielscher" w:date="2020-02-12T23:20:00Z">
        <w:r w:rsidR="008A0AF6">
          <w:rPr>
            <w:rFonts w:ascii="AvenirNextW1G" w:hAnsi="AvenirNextW1G"/>
            <w:color w:val="161614"/>
            <w:sz w:val="20"/>
            <w:szCs w:val="20"/>
          </w:rPr>
          <w:t xml:space="preserve"> gegeben</w:t>
        </w:r>
      </w:ins>
      <w:r>
        <w:rPr>
          <w:rFonts w:ascii="AvenirNextW1G" w:hAnsi="AvenirNextW1G"/>
          <w:color w:val="161614"/>
          <w:sz w:val="20"/>
          <w:szCs w:val="20"/>
        </w:rPr>
        <w:t>, in denen Unternehmen ihren OSS- Lizenzverpflichtungen nicht nachkamen</w:t>
      </w:r>
      <w:ins w:id="105" w:author="Jan Thielscher" w:date="2020-02-12T23:20:00Z">
        <w:r w:rsidR="008A0AF6">
          <w:rPr>
            <w:rFonts w:ascii="AvenirNextW1G" w:hAnsi="AvenirNextW1G"/>
            <w:color w:val="161614"/>
            <w:sz w:val="20"/>
            <w:szCs w:val="20"/>
          </w:rPr>
          <w:t>,</w:t>
        </w:r>
      </w:ins>
      <w:r>
        <w:rPr>
          <w:rFonts w:ascii="AvenirNextW1G" w:hAnsi="AvenirNextW1G"/>
          <w:color w:val="161614"/>
          <w:sz w:val="20"/>
          <w:szCs w:val="20"/>
        </w:rPr>
        <w:t xml:space="preserve"> </w:t>
      </w:r>
      <w:del w:id="106" w:author="Jan Thielscher" w:date="2020-02-12T23:20:00Z">
        <w:r w:rsidDel="008A0AF6">
          <w:rPr>
            <w:rFonts w:ascii="AvenirNextW1G" w:hAnsi="AvenirNextW1G"/>
            <w:color w:val="161614"/>
            <w:sz w:val="20"/>
            <w:szCs w:val="20"/>
          </w:rPr>
          <w:delText xml:space="preserve">und dies </w:delText>
        </w:r>
      </w:del>
      <w:ins w:id="107" w:author="Jan Thielscher" w:date="2020-02-12T23:20:00Z">
        <w:r w:rsidR="008A0AF6">
          <w:rPr>
            <w:rFonts w:ascii="AvenirNextW1G" w:hAnsi="AvenirNextW1G"/>
            <w:color w:val="161614"/>
            <w:sz w:val="20"/>
            <w:szCs w:val="20"/>
          </w:rPr>
          <w:t xml:space="preserve">was </w:t>
        </w:r>
      </w:ins>
      <w:r>
        <w:rPr>
          <w:rFonts w:ascii="AvenirNextW1G" w:hAnsi="AvenirNextW1G"/>
          <w:color w:val="161614"/>
          <w:sz w:val="20"/>
          <w:szCs w:val="20"/>
        </w:rPr>
        <w:t xml:space="preserve">zu Rechtsstreitigkeiten mit den Urheberrechtsinhabern </w:t>
      </w:r>
      <w:proofErr w:type="spellStart"/>
      <w:ins w:id="108" w:author="Jan Thielscher" w:date="2020-02-12T23:20:00Z">
        <w:r w:rsidR="008A0AF6">
          <w:rPr>
            <w:rFonts w:ascii="AvenirNextW1G" w:hAnsi="AvenirNextW1G"/>
            <w:color w:val="161614"/>
            <w:sz w:val="20"/>
            <w:szCs w:val="20"/>
          </w:rPr>
          <w:t>ge</w:t>
        </w:r>
      </w:ins>
      <w:r>
        <w:rPr>
          <w:rFonts w:ascii="AvenirNextW1G" w:hAnsi="AvenirNextW1G"/>
          <w:color w:val="161614"/>
          <w:sz w:val="20"/>
          <w:szCs w:val="20"/>
        </w:rPr>
        <w:t>führt</w:t>
      </w:r>
      <w:proofErr w:type="spellEnd"/>
      <w:ins w:id="109" w:author="Jan Thielscher" w:date="2020-02-12T23:20:00Z">
        <w:r w:rsidR="008A0AF6">
          <w:rPr>
            <w:rFonts w:ascii="AvenirNextW1G" w:hAnsi="AvenirNextW1G"/>
            <w:color w:val="161614"/>
            <w:sz w:val="20"/>
            <w:szCs w:val="20"/>
          </w:rPr>
          <w:t xml:space="preserve"> hat</w:t>
        </w:r>
      </w:ins>
      <w:del w:id="110" w:author="Jan Thielscher" w:date="2020-02-12T23:20:00Z">
        <w:r w:rsidDel="008A0AF6">
          <w:rPr>
            <w:rFonts w:ascii="AvenirNextW1G" w:hAnsi="AvenirNextW1G"/>
            <w:color w:val="161614"/>
            <w:sz w:val="20"/>
            <w:szCs w:val="20"/>
          </w:rPr>
          <w:delText>e</w:delText>
        </w:r>
      </w:del>
      <w:r>
        <w:rPr>
          <w:rFonts w:ascii="AvenirNextW1G" w:hAnsi="AvenirNextW1G"/>
          <w:color w:val="161614"/>
          <w:sz w:val="20"/>
          <w:szCs w:val="20"/>
        </w:rPr>
        <w:t xml:space="preserve">. </w:t>
      </w:r>
    </w:p>
    <w:p w14:paraId="21B96E42" w14:textId="77777777" w:rsidR="004833E0" w:rsidRDefault="004833E0" w:rsidP="004833E0">
      <w:pPr>
        <w:pStyle w:val="StandardWeb"/>
      </w:pPr>
      <w:r>
        <w:rPr>
          <w:rFonts w:ascii="AvenirNextW1G" w:hAnsi="AvenirNextW1G"/>
          <w:color w:val="161614"/>
          <w:sz w:val="20"/>
          <w:szCs w:val="20"/>
        </w:rPr>
        <w:t xml:space="preserve">4 </w:t>
      </w:r>
      <w:del w:id="111" w:author="Jan Thielscher" w:date="2020-02-12T23:20:00Z">
        <w:r w:rsidDel="008A0AF6">
          <w:rPr>
            <w:rFonts w:ascii="AvenirNextW1G" w:hAnsi="AvenirNextW1G"/>
            <w:color w:val="161614"/>
            <w:sz w:val="20"/>
            <w:szCs w:val="20"/>
          </w:rPr>
          <w:delText xml:space="preserve">Das Thema der </w:delText>
        </w:r>
      </w:del>
      <w:ins w:id="112" w:author="Jan Thielscher" w:date="2020-02-12T23:20:00Z">
        <w:r w:rsidR="008A0AF6">
          <w:rPr>
            <w:rFonts w:ascii="AvenirNextW1G" w:hAnsi="AvenirNextW1G"/>
            <w:color w:val="161614"/>
            <w:sz w:val="20"/>
            <w:szCs w:val="20"/>
          </w:rPr>
          <w:t xml:space="preserve">Fragen im Kontext der </w:t>
        </w:r>
      </w:ins>
      <w:r>
        <w:rPr>
          <w:rFonts w:ascii="AvenirNextW1G" w:hAnsi="AvenirNextW1G"/>
          <w:color w:val="161614"/>
          <w:sz w:val="20"/>
          <w:szCs w:val="20"/>
        </w:rPr>
        <w:t>Lieferkette</w:t>
      </w:r>
      <w:r>
        <w:rPr>
          <w:rFonts w:ascii="AvenirNextW1G" w:hAnsi="AvenirNextW1G"/>
          <w:color w:val="161614"/>
          <w:sz w:val="20"/>
          <w:szCs w:val="20"/>
        </w:rPr>
        <w:br/>
        <w:t xml:space="preserve">5 Was </w:t>
      </w:r>
      <w:del w:id="113" w:author="Jan Thielscher" w:date="2020-02-12T23:21:00Z">
        <w:r w:rsidDel="008A0AF6">
          <w:rPr>
            <w:rFonts w:ascii="AvenirNextW1G" w:hAnsi="AvenirNextW1G"/>
            <w:color w:val="161614"/>
            <w:sz w:val="20"/>
            <w:szCs w:val="20"/>
          </w:rPr>
          <w:delText xml:space="preserve">man </w:delText>
        </w:r>
      </w:del>
      <w:ins w:id="114" w:author="Jan Thielscher" w:date="2020-02-12T23:21:00Z">
        <w:r w:rsidR="008A0AF6">
          <w:rPr>
            <w:rFonts w:ascii="AvenirNextW1G" w:hAnsi="AvenirNextW1G"/>
            <w:color w:val="161614"/>
            <w:sz w:val="20"/>
            <w:szCs w:val="20"/>
          </w:rPr>
          <w:t>Sie</w:t>
        </w:r>
        <w:r w:rsidR="008A0AF6">
          <w:rPr>
            <w:rFonts w:ascii="AvenirNextW1G" w:hAnsi="AvenirNextW1G"/>
            <w:color w:val="161614"/>
            <w:sz w:val="20"/>
            <w:szCs w:val="20"/>
          </w:rPr>
          <w:t xml:space="preserve"> </w:t>
        </w:r>
      </w:ins>
      <w:r>
        <w:rPr>
          <w:rFonts w:ascii="AvenirNextW1G" w:hAnsi="AvenirNextW1G"/>
          <w:color w:val="161614"/>
          <w:sz w:val="20"/>
          <w:szCs w:val="20"/>
        </w:rPr>
        <w:t xml:space="preserve">tun </w:t>
      </w:r>
      <w:del w:id="115" w:author="Jan Thielscher" w:date="2020-02-12T23:21:00Z">
        <w:r w:rsidDel="008A0AF6">
          <w:rPr>
            <w:rFonts w:ascii="AvenirNextW1G" w:hAnsi="AvenirNextW1G"/>
            <w:color w:val="161614"/>
            <w:sz w:val="20"/>
            <w:szCs w:val="20"/>
          </w:rPr>
          <w:delText>muss</w:delText>
        </w:r>
      </w:del>
      <w:ins w:id="116" w:author="Jan Thielscher" w:date="2020-02-12T23:21:00Z">
        <w:r w:rsidR="008A0AF6">
          <w:rPr>
            <w:rFonts w:ascii="AvenirNextW1G" w:hAnsi="AvenirNextW1G"/>
            <w:color w:val="161614"/>
            <w:sz w:val="20"/>
            <w:szCs w:val="20"/>
          </w:rPr>
          <w:t>müssen</w:t>
        </w:r>
      </w:ins>
      <w:r>
        <w:rPr>
          <w:rFonts w:ascii="AvenirNextW1G" w:hAnsi="AvenirNextW1G"/>
          <w:color w:val="161614"/>
          <w:sz w:val="20"/>
          <w:szCs w:val="20"/>
        </w:rPr>
        <w:t xml:space="preserve">, um sicherzustellen, dass alle von OSS profitieren </w:t>
      </w:r>
    </w:p>
    <w:p w14:paraId="61C7B131" w14:textId="77777777" w:rsidR="004833E0" w:rsidRDefault="004833E0" w:rsidP="004833E0">
      <w:pPr>
        <w:pStyle w:val="StandardWeb"/>
      </w:pPr>
      <w:r>
        <w:rPr>
          <w:rFonts w:ascii="AvenirNextW1G" w:hAnsi="AvenirNextW1G"/>
          <w:color w:val="161614"/>
          <w:sz w:val="20"/>
          <w:szCs w:val="20"/>
        </w:rPr>
        <w:lastRenderedPageBreak/>
        <w:t xml:space="preserve">Die Punkte 3 und 4 </w:t>
      </w:r>
      <w:proofErr w:type="spellStart"/>
      <w:r>
        <w:rPr>
          <w:rFonts w:ascii="AvenirNextW1G" w:hAnsi="AvenirNextW1G"/>
          <w:color w:val="161614"/>
          <w:sz w:val="20"/>
          <w:szCs w:val="20"/>
        </w:rPr>
        <w:t>können</w:t>
      </w:r>
      <w:proofErr w:type="spellEnd"/>
      <w:r>
        <w:rPr>
          <w:rFonts w:ascii="AvenirNextW1G" w:hAnsi="AvenirNextW1G"/>
          <w:color w:val="161614"/>
          <w:sz w:val="20"/>
          <w:szCs w:val="20"/>
        </w:rPr>
        <w:t xml:space="preserve"> miteinander </w:t>
      </w:r>
      <w:del w:id="117" w:author="Jan Thielscher" w:date="2020-02-12T23:21:00Z">
        <w:r w:rsidDel="008A0AF6">
          <w:rPr>
            <w:rFonts w:ascii="AvenirNextW1G" w:hAnsi="AvenirNextW1G"/>
            <w:color w:val="161614"/>
            <w:sz w:val="20"/>
            <w:szCs w:val="20"/>
          </w:rPr>
          <w:delText xml:space="preserve">verflochten </w:delText>
        </w:r>
      </w:del>
      <w:ins w:id="118" w:author="Jan Thielscher" w:date="2020-02-12T23:21:00Z">
        <w:r w:rsidR="008A0AF6">
          <w:rPr>
            <w:rFonts w:ascii="AvenirNextW1G" w:hAnsi="AvenirNextW1G"/>
            <w:color w:val="161614"/>
            <w:sz w:val="20"/>
            <w:szCs w:val="20"/>
          </w:rPr>
          <w:t>verbunden</w:t>
        </w:r>
        <w:r w:rsidR="008A0AF6">
          <w:rPr>
            <w:rFonts w:ascii="AvenirNextW1G" w:hAnsi="AvenirNextW1G"/>
            <w:color w:val="161614"/>
            <w:sz w:val="20"/>
            <w:szCs w:val="20"/>
          </w:rPr>
          <w:t xml:space="preserve"> </w:t>
        </w:r>
      </w:ins>
      <w:r>
        <w:rPr>
          <w:rFonts w:ascii="AvenirNextW1G" w:hAnsi="AvenirNextW1G"/>
          <w:color w:val="161614"/>
          <w:sz w:val="20"/>
          <w:szCs w:val="20"/>
        </w:rPr>
        <w:t xml:space="preserve">sein. Wenn OSS </w:t>
      </w:r>
      <w:proofErr w:type="spellStart"/>
      <w:r>
        <w:rPr>
          <w:rFonts w:ascii="AvenirNextW1G" w:hAnsi="AvenirNextW1G"/>
          <w:color w:val="161614"/>
          <w:sz w:val="20"/>
          <w:szCs w:val="20"/>
        </w:rPr>
        <w:t>über</w:t>
      </w:r>
      <w:proofErr w:type="spellEnd"/>
      <w:r>
        <w:rPr>
          <w:rFonts w:ascii="AvenirNextW1G" w:hAnsi="AvenirNextW1G"/>
          <w:color w:val="161614"/>
          <w:sz w:val="20"/>
          <w:szCs w:val="20"/>
        </w:rPr>
        <w:t xml:space="preserve"> eine Lieferkette erworben wird, </w:t>
      </w:r>
      <w:proofErr w:type="spellStart"/>
      <w:r>
        <w:rPr>
          <w:rFonts w:ascii="AvenirNextW1G" w:hAnsi="AvenirNextW1G"/>
          <w:color w:val="161614"/>
          <w:sz w:val="20"/>
          <w:szCs w:val="20"/>
        </w:rPr>
        <w:t>müssen</w:t>
      </w:r>
      <w:proofErr w:type="spellEnd"/>
      <w:r>
        <w:rPr>
          <w:rFonts w:ascii="AvenirNextW1G" w:hAnsi="AvenirNextW1G"/>
          <w:color w:val="161614"/>
          <w:sz w:val="20"/>
          <w:szCs w:val="20"/>
        </w:rPr>
        <w:t xml:space="preserve"> alle Mitglieder der Lieferkette die </w:t>
      </w:r>
      <w:del w:id="119" w:author="Jan Thielscher" w:date="2020-02-12T23:21:00Z">
        <w:r w:rsidDel="008A0AF6">
          <w:rPr>
            <w:rFonts w:ascii="AvenirNextW1G" w:hAnsi="AvenirNextW1G"/>
            <w:color w:val="161614"/>
            <w:sz w:val="20"/>
            <w:szCs w:val="20"/>
          </w:rPr>
          <w:delText xml:space="preserve">Lizenzverpflichtungen </w:delText>
        </w:r>
      </w:del>
      <w:ins w:id="120" w:author="Jan Thielscher" w:date="2020-02-12T23:21:00Z">
        <w:r w:rsidR="008A0AF6">
          <w:rPr>
            <w:rFonts w:ascii="AvenirNextW1G" w:hAnsi="AvenirNextW1G"/>
            <w:color w:val="161614"/>
            <w:sz w:val="20"/>
            <w:szCs w:val="20"/>
          </w:rPr>
          <w:t>Lizenz</w:t>
        </w:r>
        <w:r w:rsidR="008A0AF6">
          <w:rPr>
            <w:rFonts w:ascii="AvenirNextW1G" w:hAnsi="AvenirNextW1G"/>
            <w:color w:val="161614"/>
            <w:sz w:val="20"/>
            <w:szCs w:val="20"/>
          </w:rPr>
          <w:t>beding</w:t>
        </w:r>
        <w:r w:rsidR="008A0AF6">
          <w:rPr>
            <w:rFonts w:ascii="AvenirNextW1G" w:hAnsi="AvenirNextW1G"/>
            <w:color w:val="161614"/>
            <w:sz w:val="20"/>
            <w:szCs w:val="20"/>
          </w:rPr>
          <w:t xml:space="preserve">ungen </w:t>
        </w:r>
      </w:ins>
      <w:proofErr w:type="spellStart"/>
      <w:r>
        <w:rPr>
          <w:rFonts w:ascii="AvenirNextW1G" w:hAnsi="AvenirNextW1G"/>
          <w:color w:val="161614"/>
          <w:sz w:val="20"/>
          <w:szCs w:val="20"/>
        </w:rPr>
        <w:t>erfüllen</w:t>
      </w:r>
      <w:proofErr w:type="spellEnd"/>
      <w:r>
        <w:rPr>
          <w:rFonts w:ascii="AvenirNextW1G" w:hAnsi="AvenirNextW1G"/>
          <w:color w:val="161614"/>
          <w:sz w:val="20"/>
          <w:szCs w:val="20"/>
        </w:rPr>
        <w:t xml:space="preserve">. Wenn ein Kettenglied die Lizenz- </w:t>
      </w:r>
      <w:del w:id="121" w:author="Jan Thielscher" w:date="2020-02-12T23:22:00Z">
        <w:r w:rsidDel="008A0AF6">
          <w:rPr>
            <w:rFonts w:ascii="AvenirNextW1G" w:hAnsi="AvenirNextW1G"/>
            <w:color w:val="161614"/>
            <w:sz w:val="20"/>
            <w:szCs w:val="20"/>
          </w:rPr>
          <w:delText xml:space="preserve">verpflichtungen </w:delText>
        </w:r>
      </w:del>
      <w:proofErr w:type="spellStart"/>
      <w:ins w:id="122" w:author="Jan Thielscher" w:date="2020-02-12T23:22:00Z">
        <w:r w:rsidR="008A0AF6">
          <w:rPr>
            <w:rFonts w:ascii="AvenirNextW1G" w:hAnsi="AvenirNextW1G"/>
            <w:color w:val="161614"/>
            <w:sz w:val="20"/>
            <w:szCs w:val="20"/>
          </w:rPr>
          <w:t>beding</w:t>
        </w:r>
        <w:r w:rsidR="008A0AF6">
          <w:rPr>
            <w:rFonts w:ascii="AvenirNextW1G" w:hAnsi="AvenirNextW1G"/>
            <w:color w:val="161614"/>
            <w:sz w:val="20"/>
            <w:szCs w:val="20"/>
          </w:rPr>
          <w:t>ungen</w:t>
        </w:r>
        <w:proofErr w:type="spellEnd"/>
        <w:r w:rsidR="008A0AF6">
          <w:rPr>
            <w:rFonts w:ascii="AvenirNextW1G" w:hAnsi="AvenirNextW1G"/>
            <w:color w:val="161614"/>
            <w:sz w:val="20"/>
            <w:szCs w:val="20"/>
          </w:rPr>
          <w:t xml:space="preserve"> </w:t>
        </w:r>
      </w:ins>
      <w:r>
        <w:rPr>
          <w:rFonts w:ascii="AvenirNextW1G" w:hAnsi="AvenirNextW1G"/>
          <w:color w:val="161614"/>
          <w:sz w:val="20"/>
          <w:szCs w:val="20"/>
        </w:rPr>
        <w:t xml:space="preserve">nicht </w:t>
      </w:r>
      <w:proofErr w:type="spellStart"/>
      <w:r>
        <w:rPr>
          <w:rFonts w:ascii="AvenirNextW1G" w:hAnsi="AvenirNextW1G"/>
          <w:color w:val="161614"/>
          <w:sz w:val="20"/>
          <w:szCs w:val="20"/>
        </w:rPr>
        <w:t>erfüllt</w:t>
      </w:r>
      <w:proofErr w:type="spellEnd"/>
      <w:r>
        <w:rPr>
          <w:rFonts w:ascii="AvenirNextW1G" w:hAnsi="AvenirNextW1G"/>
          <w:color w:val="161614"/>
          <w:sz w:val="20"/>
          <w:szCs w:val="20"/>
        </w:rPr>
        <w:t xml:space="preserve">, </w:t>
      </w:r>
      <w:proofErr w:type="spellStart"/>
      <w:r>
        <w:rPr>
          <w:rFonts w:ascii="AvenirNextW1G" w:hAnsi="AvenirNextW1G"/>
          <w:color w:val="161614"/>
          <w:sz w:val="20"/>
          <w:szCs w:val="20"/>
        </w:rPr>
        <w:t>können</w:t>
      </w:r>
      <w:proofErr w:type="spellEnd"/>
      <w:r>
        <w:rPr>
          <w:rFonts w:ascii="AvenirNextW1G" w:hAnsi="AvenirNextW1G"/>
          <w:color w:val="161614"/>
          <w:sz w:val="20"/>
          <w:szCs w:val="20"/>
        </w:rPr>
        <w:t xml:space="preserve"> Unternehmen in der weiteren Lieferkette dies</w:t>
      </w:r>
      <w:ins w:id="123" w:author="Jan Thielscher" w:date="2020-02-12T23:23:00Z">
        <w:r w:rsidR="008A0AF6">
          <w:rPr>
            <w:rFonts w:ascii="AvenirNextW1G" w:hAnsi="AvenirNextW1G"/>
            <w:color w:val="161614"/>
            <w:sz w:val="20"/>
            <w:szCs w:val="20"/>
          </w:rPr>
          <w:t>e</w:t>
        </w:r>
      </w:ins>
      <w:r>
        <w:rPr>
          <w:rFonts w:ascii="AvenirNextW1G" w:hAnsi="AvenirNextW1G"/>
          <w:color w:val="161614"/>
          <w:sz w:val="20"/>
          <w:szCs w:val="20"/>
        </w:rPr>
        <w:t xml:space="preserve"> </w:t>
      </w:r>
      <w:del w:id="124" w:author="Jan Thielscher" w:date="2020-02-12T23:23:00Z">
        <w:r w:rsidDel="008A0AF6">
          <w:rPr>
            <w:rFonts w:ascii="AvenirNextW1G" w:hAnsi="AvenirNextW1G"/>
            <w:color w:val="161614"/>
            <w:sz w:val="20"/>
            <w:szCs w:val="20"/>
          </w:rPr>
          <w:delText xml:space="preserve">aufgrund </w:delText>
        </w:r>
      </w:del>
      <w:r>
        <w:rPr>
          <w:rFonts w:ascii="AvenirNextW1G" w:hAnsi="AvenirNextW1G"/>
          <w:color w:val="161614"/>
          <w:sz w:val="20"/>
          <w:szCs w:val="20"/>
        </w:rPr>
        <w:t>fehlende</w:t>
      </w:r>
      <w:ins w:id="125" w:author="Jan Thielscher" w:date="2020-02-12T23:23:00Z">
        <w:r w:rsidR="008A0AF6">
          <w:rPr>
            <w:rFonts w:ascii="AvenirNextW1G" w:hAnsi="AvenirNextW1G"/>
            <w:color w:val="161614"/>
            <w:sz w:val="20"/>
            <w:szCs w:val="20"/>
          </w:rPr>
          <w:t>n</w:t>
        </w:r>
      </w:ins>
      <w:del w:id="126" w:author="Jan Thielscher" w:date="2020-02-12T23:23:00Z">
        <w:r w:rsidDel="008A0AF6">
          <w:rPr>
            <w:rFonts w:ascii="AvenirNextW1G" w:hAnsi="AvenirNextW1G"/>
            <w:color w:val="161614"/>
            <w:sz w:val="20"/>
            <w:szCs w:val="20"/>
          </w:rPr>
          <w:delText>r</w:delText>
        </w:r>
      </w:del>
      <w:r>
        <w:rPr>
          <w:rFonts w:ascii="AvenirNextW1G" w:hAnsi="AvenirNextW1G"/>
          <w:color w:val="161614"/>
          <w:sz w:val="20"/>
          <w:szCs w:val="20"/>
        </w:rPr>
        <w:t xml:space="preserve"> </w:t>
      </w:r>
      <w:del w:id="127" w:author="Jan Thielscher" w:date="2020-02-12T23:23:00Z">
        <w:r w:rsidDel="008A0AF6">
          <w:rPr>
            <w:rFonts w:ascii="AvenirNextW1G" w:hAnsi="AvenirNextW1G"/>
            <w:color w:val="161614"/>
            <w:sz w:val="20"/>
            <w:szCs w:val="20"/>
          </w:rPr>
          <w:delText xml:space="preserve">Lizenzbedingungen </w:delText>
        </w:r>
      </w:del>
      <w:ins w:id="128" w:author="Jan Thielscher" w:date="2020-02-12T23:23:00Z">
        <w:r w:rsidR="008A0AF6">
          <w:rPr>
            <w:rFonts w:ascii="AvenirNextW1G" w:hAnsi="AvenirNextW1G"/>
            <w:color w:val="161614"/>
            <w:sz w:val="20"/>
            <w:szCs w:val="20"/>
          </w:rPr>
          <w:t>B</w:t>
        </w:r>
        <w:r w:rsidR="008A0AF6">
          <w:rPr>
            <w:rFonts w:ascii="AvenirNextW1G" w:hAnsi="AvenirNextW1G"/>
            <w:color w:val="161614"/>
            <w:sz w:val="20"/>
            <w:szCs w:val="20"/>
          </w:rPr>
          <w:t xml:space="preserve">edingungen </w:t>
        </w:r>
      </w:ins>
      <w:r>
        <w:rPr>
          <w:rFonts w:ascii="AvenirNextW1G" w:hAnsi="AvenirNextW1G"/>
          <w:color w:val="161614"/>
          <w:sz w:val="20"/>
          <w:szCs w:val="20"/>
        </w:rPr>
        <w:t xml:space="preserve">nicht </w:t>
      </w:r>
      <w:ins w:id="129" w:author="Jan Thielscher" w:date="2020-02-12T23:22:00Z">
        <w:r w:rsidR="008A0AF6">
          <w:rPr>
            <w:rFonts w:ascii="AvenirNextW1G" w:hAnsi="AvenirNextW1G"/>
            <w:color w:val="161614"/>
            <w:sz w:val="20"/>
            <w:szCs w:val="20"/>
          </w:rPr>
          <w:t xml:space="preserve">mehr </w:t>
        </w:r>
      </w:ins>
      <w:r>
        <w:rPr>
          <w:rFonts w:ascii="AvenirNextW1G" w:hAnsi="AvenirNextW1G"/>
          <w:color w:val="161614"/>
          <w:sz w:val="20"/>
          <w:szCs w:val="20"/>
        </w:rPr>
        <w:t xml:space="preserve">ausgleichen. Ein Mitarbeiter oder ein Unternehmen, das alleine handelt, kann nicht </w:t>
      </w:r>
      <w:ins w:id="130" w:author="Jan Thielscher" w:date="2020-02-12T23:24:00Z">
        <w:r w:rsidR="008A0AF6">
          <w:rPr>
            <w:rFonts w:ascii="AvenirNextW1G" w:hAnsi="AvenirNextW1G"/>
            <w:color w:val="161614"/>
            <w:sz w:val="20"/>
            <w:szCs w:val="20"/>
          </w:rPr>
          <w:t>die ges</w:t>
        </w:r>
      </w:ins>
      <w:ins w:id="131" w:author="Jan Thielscher" w:date="2020-02-12T23:28:00Z">
        <w:r w:rsidR="008A0AF6">
          <w:rPr>
            <w:rFonts w:ascii="AvenirNextW1G" w:hAnsi="AvenirNextW1G"/>
            <w:color w:val="161614"/>
            <w:sz w:val="20"/>
            <w:szCs w:val="20"/>
          </w:rPr>
          <w:t>a</w:t>
        </w:r>
      </w:ins>
      <w:ins w:id="132" w:author="Jan Thielscher" w:date="2020-02-12T23:24:00Z">
        <w:r w:rsidR="008A0AF6">
          <w:rPr>
            <w:rFonts w:ascii="AvenirNextW1G" w:hAnsi="AvenirNextW1G"/>
            <w:color w:val="161614"/>
            <w:sz w:val="20"/>
            <w:szCs w:val="20"/>
          </w:rPr>
          <w:t xml:space="preserve">mte </w:t>
        </w:r>
      </w:ins>
      <w:del w:id="133" w:author="Jan Thielscher" w:date="2020-02-12T23:24:00Z">
        <w:r w:rsidDel="008A0AF6">
          <w:rPr>
            <w:rFonts w:ascii="AvenirNextW1G" w:hAnsi="AvenirNextW1G"/>
            <w:color w:val="161614"/>
            <w:sz w:val="20"/>
            <w:szCs w:val="20"/>
          </w:rPr>
          <w:delText xml:space="preserve">alle Verpflichtungen </w:delText>
        </w:r>
      </w:del>
      <w:ins w:id="134" w:author="Jan Thielscher" w:date="2020-02-12T23:24:00Z">
        <w:r w:rsidR="008A0AF6">
          <w:rPr>
            <w:rFonts w:ascii="AvenirNextW1G" w:hAnsi="AvenirNextW1G"/>
            <w:color w:val="161614"/>
            <w:sz w:val="20"/>
            <w:szCs w:val="20"/>
          </w:rPr>
          <w:t xml:space="preserve">Verantwortung </w:t>
        </w:r>
      </w:ins>
      <w:r>
        <w:rPr>
          <w:rFonts w:ascii="AvenirNextW1G" w:hAnsi="AvenirNextW1G"/>
          <w:color w:val="161614"/>
          <w:sz w:val="20"/>
          <w:szCs w:val="20"/>
        </w:rPr>
        <w:t xml:space="preserve">und Anforderungen </w:t>
      </w:r>
      <w:proofErr w:type="spellStart"/>
      <w:r>
        <w:rPr>
          <w:rFonts w:ascii="AvenirNextW1G" w:hAnsi="AvenirNextW1G"/>
          <w:color w:val="161614"/>
          <w:sz w:val="20"/>
          <w:szCs w:val="20"/>
        </w:rPr>
        <w:t>eigenständig</w:t>
      </w:r>
      <w:proofErr w:type="spellEnd"/>
      <w:r>
        <w:rPr>
          <w:rFonts w:ascii="AvenirNextW1G" w:hAnsi="AvenirNextW1G"/>
          <w:color w:val="161614"/>
          <w:sz w:val="20"/>
          <w:szCs w:val="20"/>
        </w:rPr>
        <w:t xml:space="preserve"> </w:t>
      </w:r>
      <w:proofErr w:type="spellStart"/>
      <w:r>
        <w:rPr>
          <w:rFonts w:ascii="AvenirNextW1G" w:hAnsi="AvenirNextW1G"/>
          <w:color w:val="161614"/>
          <w:sz w:val="20"/>
          <w:szCs w:val="20"/>
        </w:rPr>
        <w:t>erfüllen</w:t>
      </w:r>
      <w:proofErr w:type="spellEnd"/>
      <w:r>
        <w:rPr>
          <w:rFonts w:ascii="AvenirNextW1G" w:hAnsi="AvenirNextW1G"/>
          <w:color w:val="161614"/>
          <w:sz w:val="20"/>
          <w:szCs w:val="20"/>
        </w:rPr>
        <w:t xml:space="preserve">. </w:t>
      </w:r>
    </w:p>
    <w:p w14:paraId="44E58F20" w14:textId="77777777" w:rsidR="004833E0" w:rsidRDefault="004833E0" w:rsidP="004833E0">
      <w:pPr>
        <w:pStyle w:val="StandardWeb"/>
      </w:pPr>
      <w:r>
        <w:rPr>
          <w:rFonts w:ascii="AvenirNextW1G" w:hAnsi="AvenirNextW1G"/>
          <w:color w:val="161614"/>
          <w:sz w:val="20"/>
          <w:szCs w:val="20"/>
        </w:rPr>
        <w:t xml:space="preserve">Wenn ein </w:t>
      </w:r>
      <w:del w:id="135" w:author="Jan Thielscher" w:date="2020-02-12T23:24:00Z">
        <w:r w:rsidDel="008A0AF6">
          <w:rPr>
            <w:rFonts w:ascii="AvenirNextW1G" w:hAnsi="AvenirNextW1G"/>
            <w:color w:val="161614"/>
            <w:sz w:val="20"/>
            <w:szCs w:val="20"/>
          </w:rPr>
          <w:delText xml:space="preserve">Artikel </w:delText>
        </w:r>
      </w:del>
      <w:ins w:id="136" w:author="Jan Thielscher" w:date="2020-02-12T23:24:00Z">
        <w:r w:rsidR="008A0AF6">
          <w:rPr>
            <w:rFonts w:ascii="AvenirNextW1G" w:hAnsi="AvenirNextW1G"/>
            <w:color w:val="161614"/>
            <w:sz w:val="20"/>
            <w:szCs w:val="20"/>
          </w:rPr>
          <w:t>Gegenstand</w:t>
        </w:r>
        <w:r w:rsidR="008A0AF6">
          <w:rPr>
            <w:rFonts w:ascii="AvenirNextW1G" w:hAnsi="AvenirNextW1G"/>
            <w:color w:val="161614"/>
            <w:sz w:val="20"/>
            <w:szCs w:val="20"/>
          </w:rPr>
          <w:t xml:space="preserve"> </w:t>
        </w:r>
      </w:ins>
      <w:r>
        <w:rPr>
          <w:rFonts w:ascii="AvenirNextW1G" w:hAnsi="AvenirNextW1G"/>
          <w:color w:val="161614"/>
          <w:sz w:val="20"/>
          <w:szCs w:val="20"/>
        </w:rPr>
        <w:t>mit OSS</w:t>
      </w:r>
      <w:del w:id="137" w:author="Jan Thielscher" w:date="2020-02-12T23:26:00Z">
        <w:r w:rsidDel="008A0AF6">
          <w:rPr>
            <w:rFonts w:ascii="AvenirNextW1G" w:hAnsi="AvenirNextW1G"/>
            <w:color w:val="161614"/>
            <w:sz w:val="20"/>
            <w:szCs w:val="20"/>
          </w:rPr>
          <w:delText>-Software</w:delText>
        </w:r>
      </w:del>
      <w:r>
        <w:rPr>
          <w:rFonts w:ascii="AvenirNextW1G" w:hAnsi="AvenirNextW1G"/>
          <w:color w:val="161614"/>
          <w:sz w:val="20"/>
          <w:szCs w:val="20"/>
        </w:rPr>
        <w:t xml:space="preserve"> an </w:t>
      </w:r>
      <w:del w:id="138" w:author="Jan Thielscher" w:date="2020-02-12T23:24:00Z">
        <w:r w:rsidDel="008A0AF6">
          <w:rPr>
            <w:rFonts w:ascii="AvenirNextW1G" w:hAnsi="AvenirNextW1G"/>
            <w:color w:val="161614"/>
            <w:sz w:val="20"/>
            <w:szCs w:val="20"/>
          </w:rPr>
          <w:delText xml:space="preserve">Dritte </w:delText>
        </w:r>
      </w:del>
      <w:ins w:id="139" w:author="Jan Thielscher" w:date="2020-02-12T23:24:00Z">
        <w:r w:rsidR="008A0AF6">
          <w:rPr>
            <w:rFonts w:ascii="AvenirNextW1G" w:hAnsi="AvenirNextW1G"/>
            <w:color w:val="161614"/>
            <w:sz w:val="20"/>
            <w:szCs w:val="20"/>
          </w:rPr>
          <w:t xml:space="preserve">eine </w:t>
        </w:r>
      </w:ins>
      <w:ins w:id="140" w:author="Jan Thielscher" w:date="2020-02-12T23:25:00Z">
        <w:r w:rsidR="008A0AF6">
          <w:rPr>
            <w:rFonts w:ascii="AvenirNextW1G" w:hAnsi="AvenirNextW1G"/>
            <w:color w:val="161614"/>
            <w:sz w:val="20"/>
            <w:szCs w:val="20"/>
          </w:rPr>
          <w:t>andere Partei</w:t>
        </w:r>
      </w:ins>
      <w:ins w:id="141" w:author="Jan Thielscher" w:date="2020-02-12T23:24:00Z">
        <w:r w:rsidR="008A0AF6">
          <w:rPr>
            <w:rFonts w:ascii="AvenirNextW1G" w:hAnsi="AvenirNextW1G"/>
            <w:color w:val="161614"/>
            <w:sz w:val="20"/>
            <w:szCs w:val="20"/>
          </w:rPr>
          <w:t xml:space="preserve"> </w:t>
        </w:r>
      </w:ins>
      <w:r>
        <w:rPr>
          <w:rFonts w:ascii="AvenirNextW1G" w:hAnsi="AvenirNextW1G"/>
          <w:color w:val="161614"/>
          <w:sz w:val="20"/>
          <w:szCs w:val="20"/>
        </w:rPr>
        <w:t xml:space="preserve">geliefert wird, </w:t>
      </w:r>
      <w:proofErr w:type="spellStart"/>
      <w:r>
        <w:rPr>
          <w:rFonts w:ascii="AvenirNextW1G" w:hAnsi="AvenirNextW1G"/>
          <w:color w:val="161614"/>
          <w:sz w:val="20"/>
          <w:szCs w:val="20"/>
        </w:rPr>
        <w:t>müssen</w:t>
      </w:r>
      <w:proofErr w:type="spellEnd"/>
      <w:r>
        <w:rPr>
          <w:rFonts w:ascii="AvenirNextW1G" w:hAnsi="AvenirNextW1G"/>
          <w:color w:val="161614"/>
          <w:sz w:val="20"/>
          <w:szCs w:val="20"/>
        </w:rPr>
        <w:t xml:space="preserve"> Informationen zu jeder enthaltenen OSS bereitgestellt werden. Folgende Gruppen von Mitarbeitern </w:t>
      </w:r>
      <w:proofErr w:type="spellStart"/>
      <w:r>
        <w:rPr>
          <w:rFonts w:ascii="AvenirNextW1G" w:hAnsi="AvenirNextW1G"/>
          <w:color w:val="161614"/>
          <w:sz w:val="20"/>
          <w:szCs w:val="20"/>
        </w:rPr>
        <w:t>müssen</w:t>
      </w:r>
      <w:proofErr w:type="spellEnd"/>
      <w:r>
        <w:rPr>
          <w:rFonts w:ascii="AvenirNextW1G" w:hAnsi="AvenirNextW1G"/>
          <w:color w:val="161614"/>
          <w:sz w:val="20"/>
          <w:szCs w:val="20"/>
        </w:rPr>
        <w:t xml:space="preserve"> die </w:t>
      </w:r>
      <w:del w:id="142" w:author="Jan Thielscher" w:date="2020-02-12T23:28:00Z">
        <w:r w:rsidDel="008A0AF6">
          <w:rPr>
            <w:rFonts w:ascii="AvenirNextW1G" w:hAnsi="AvenirNextW1G"/>
            <w:color w:val="161614"/>
            <w:sz w:val="20"/>
            <w:szCs w:val="20"/>
          </w:rPr>
          <w:delText xml:space="preserve">ordnungsgemäßen </w:delText>
        </w:r>
      </w:del>
      <w:ins w:id="143" w:author="Jan Thielscher" w:date="2020-02-12T23:28:00Z">
        <w:r w:rsidR="008A0AF6">
          <w:rPr>
            <w:rFonts w:ascii="AvenirNextW1G" w:hAnsi="AvenirNextW1G"/>
            <w:color w:val="161614"/>
            <w:sz w:val="20"/>
            <w:szCs w:val="20"/>
          </w:rPr>
          <w:t>richtigen</w:t>
        </w:r>
        <w:r w:rsidR="008A0AF6">
          <w:rPr>
            <w:rFonts w:ascii="AvenirNextW1G" w:hAnsi="AvenirNextW1G"/>
            <w:color w:val="161614"/>
            <w:sz w:val="20"/>
            <w:szCs w:val="20"/>
          </w:rPr>
          <w:t xml:space="preserve"> </w:t>
        </w:r>
      </w:ins>
      <w:r>
        <w:rPr>
          <w:rFonts w:ascii="AvenirNextW1G" w:hAnsi="AvenirNextW1G"/>
          <w:color w:val="161614"/>
          <w:sz w:val="20"/>
          <w:szCs w:val="20"/>
        </w:rPr>
        <w:t>Verfahren</w:t>
      </w:r>
      <w:ins w:id="144" w:author="Jan Thielscher" w:date="2020-02-12T23:28:00Z">
        <w:r w:rsidR="008A0AF6" w:rsidRPr="008A0AF6">
          <w:rPr>
            <w:rFonts w:ascii="AvenirNextW1G" w:hAnsi="AvenirNextW1G"/>
            <w:color w:val="161614"/>
            <w:sz w:val="20"/>
            <w:szCs w:val="20"/>
          </w:rPr>
          <w:t xml:space="preserve"> </w:t>
        </w:r>
        <w:r w:rsidR="008A0AF6">
          <w:rPr>
            <w:rFonts w:ascii="AvenirNextW1G" w:hAnsi="AvenirNextW1G"/>
            <w:color w:val="161614"/>
            <w:sz w:val="20"/>
            <w:szCs w:val="20"/>
          </w:rPr>
          <w:t>kennen</w:t>
        </w:r>
        <w:r w:rsidR="008A0AF6">
          <w:rPr>
            <w:rFonts w:ascii="AvenirNextW1G" w:hAnsi="AvenirNextW1G"/>
            <w:color w:val="161614"/>
            <w:sz w:val="20"/>
            <w:szCs w:val="20"/>
          </w:rPr>
          <w:t>, die</w:t>
        </w:r>
      </w:ins>
      <w:r>
        <w:rPr>
          <w:rFonts w:ascii="AvenirNextW1G" w:hAnsi="AvenirNextW1G"/>
          <w:color w:val="161614"/>
          <w:sz w:val="20"/>
          <w:szCs w:val="20"/>
        </w:rPr>
        <w:t xml:space="preserve"> f</w:t>
      </w:r>
      <w:proofErr w:type="spellStart"/>
      <w:r>
        <w:rPr>
          <w:rFonts w:ascii="AvenirNextW1G" w:hAnsi="AvenirNextW1G"/>
          <w:color w:val="161614"/>
          <w:sz w:val="20"/>
          <w:szCs w:val="20"/>
        </w:rPr>
        <w:t>ür</w:t>
      </w:r>
      <w:proofErr w:type="spellEnd"/>
      <w:r>
        <w:rPr>
          <w:rFonts w:ascii="AvenirNextW1G" w:hAnsi="AvenirNextW1G"/>
          <w:color w:val="161614"/>
          <w:sz w:val="20"/>
          <w:szCs w:val="20"/>
        </w:rPr>
        <w:t xml:space="preserve"> </w:t>
      </w:r>
      <w:del w:id="145" w:author="Jan Thielscher" w:date="2020-02-12T23:27:00Z">
        <w:r w:rsidDel="008A0AF6">
          <w:rPr>
            <w:rFonts w:ascii="AvenirNextW1G" w:hAnsi="AvenirNextW1G"/>
            <w:color w:val="161614"/>
            <w:sz w:val="20"/>
            <w:szCs w:val="20"/>
          </w:rPr>
          <w:delText xml:space="preserve">Erwerb </w:delText>
        </w:r>
      </w:del>
      <w:ins w:id="146" w:author="Jan Thielscher" w:date="2020-02-12T23:27:00Z">
        <w:r w:rsidR="008A0AF6">
          <w:rPr>
            <w:rFonts w:ascii="AvenirNextW1G" w:hAnsi="AvenirNextW1G"/>
            <w:color w:val="161614"/>
            <w:sz w:val="20"/>
            <w:szCs w:val="20"/>
          </w:rPr>
          <w:t>Einbindung</w:t>
        </w:r>
        <w:r w:rsidR="008A0AF6">
          <w:rPr>
            <w:rFonts w:ascii="AvenirNextW1G" w:hAnsi="AvenirNextW1G"/>
            <w:color w:val="161614"/>
            <w:sz w:val="20"/>
            <w:szCs w:val="20"/>
          </w:rPr>
          <w:t xml:space="preserve"> </w:t>
        </w:r>
      </w:ins>
      <w:r>
        <w:rPr>
          <w:rFonts w:ascii="AvenirNextW1G" w:hAnsi="AvenirNextW1G"/>
          <w:color w:val="161614"/>
          <w:sz w:val="20"/>
          <w:szCs w:val="20"/>
        </w:rPr>
        <w:t xml:space="preserve">und </w:t>
      </w:r>
      <w:del w:id="147" w:author="Jan Thielscher" w:date="2020-02-12T23:27:00Z">
        <w:r w:rsidDel="008A0AF6">
          <w:rPr>
            <w:rFonts w:ascii="AvenirNextW1G" w:hAnsi="AvenirNextW1G"/>
            <w:color w:val="161614"/>
            <w:sz w:val="20"/>
            <w:szCs w:val="20"/>
          </w:rPr>
          <w:delText xml:space="preserve">Distribution </w:delText>
        </w:r>
      </w:del>
      <w:ins w:id="148" w:author="Jan Thielscher" w:date="2020-02-12T23:27:00Z">
        <w:r w:rsidR="008A0AF6">
          <w:rPr>
            <w:rFonts w:ascii="AvenirNextW1G" w:hAnsi="AvenirNextW1G"/>
            <w:color w:val="161614"/>
            <w:sz w:val="20"/>
            <w:szCs w:val="20"/>
          </w:rPr>
          <w:t>Verteilung</w:t>
        </w:r>
        <w:r w:rsidR="008A0AF6">
          <w:rPr>
            <w:rFonts w:ascii="AvenirNextW1G" w:hAnsi="AvenirNextW1G"/>
            <w:color w:val="161614"/>
            <w:sz w:val="20"/>
            <w:szCs w:val="20"/>
          </w:rPr>
          <w:t xml:space="preserve"> </w:t>
        </w:r>
      </w:ins>
      <w:r>
        <w:rPr>
          <w:rFonts w:ascii="AvenirNextW1G" w:hAnsi="AvenirNextW1G"/>
          <w:color w:val="161614"/>
          <w:sz w:val="20"/>
          <w:szCs w:val="20"/>
        </w:rPr>
        <w:t>von OSS</w:t>
      </w:r>
      <w:ins w:id="149" w:author="Jan Thielscher" w:date="2020-02-12T23:28:00Z">
        <w:r w:rsidR="008A0AF6">
          <w:rPr>
            <w:rFonts w:ascii="AvenirNextW1G" w:hAnsi="AvenirNextW1G"/>
            <w:color w:val="161614"/>
            <w:sz w:val="20"/>
            <w:szCs w:val="20"/>
          </w:rPr>
          <w:t xml:space="preserve"> zu befolgen sind</w:t>
        </w:r>
      </w:ins>
      <w:del w:id="150" w:author="Jan Thielscher" w:date="2020-02-12T23:28:00Z">
        <w:r w:rsidDel="008A0AF6">
          <w:rPr>
            <w:rFonts w:ascii="AvenirNextW1G" w:hAnsi="AvenirNextW1G"/>
            <w:color w:val="161614"/>
            <w:sz w:val="20"/>
            <w:szCs w:val="20"/>
          </w:rPr>
          <w:delText xml:space="preserve"> kennen</w:delText>
        </w:r>
      </w:del>
      <w:r>
        <w:rPr>
          <w:rFonts w:ascii="AvenirNextW1G" w:hAnsi="AvenirNextW1G"/>
          <w:color w:val="161614"/>
          <w:sz w:val="20"/>
          <w:szCs w:val="20"/>
        </w:rPr>
        <w:t xml:space="preserve">: </w:t>
      </w:r>
    </w:p>
    <w:p w14:paraId="35B08ECD" w14:textId="77777777" w:rsidR="00F15BED" w:rsidRPr="00F15BED" w:rsidRDefault="004833E0" w:rsidP="004833E0">
      <w:pPr>
        <w:pStyle w:val="StandardWeb"/>
        <w:numPr>
          <w:ilvl w:val="0"/>
          <w:numId w:val="1"/>
        </w:numPr>
        <w:rPr>
          <w:rFonts w:ascii="ArialMT" w:hAnsi="ArialMT"/>
          <w:color w:val="161614"/>
          <w:sz w:val="16"/>
          <w:szCs w:val="16"/>
          <w:rPrChange w:id="151" w:author="Jan Thielscher" w:date="2020-02-12T23:31:00Z">
            <w:rPr/>
          </w:rPrChange>
        </w:rPr>
        <w:pPrChange w:id="152" w:author="Jan Thielscher" w:date="2020-02-12T23:31:00Z">
          <w:pPr>
            <w:pStyle w:val="StandardWeb"/>
          </w:pPr>
        </w:pPrChange>
      </w:pPr>
      <w:del w:id="153" w:author="Jan Thielscher" w:date="2020-02-12T23:31:00Z">
        <w:r w:rsidRPr="00F15BED" w:rsidDel="00F15BED">
          <w:rPr>
            <w:rFonts w:ascii="ArialMT" w:hAnsi="ArialMT"/>
            <w:b/>
            <w:color w:val="161614"/>
            <w:rPrChange w:id="154" w:author="Jan Thielscher" w:date="2020-02-12T23:32:00Z">
              <w:rPr>
                <w:rFonts w:ascii="ArialMT" w:hAnsi="ArialMT"/>
                <w:color w:val="161614"/>
              </w:rPr>
            </w:rPrChange>
          </w:rPr>
          <w:delText xml:space="preserve">• </w:delText>
        </w:r>
      </w:del>
      <w:del w:id="155" w:author="Jan Thielscher" w:date="2020-02-12T23:30:00Z">
        <w:r w:rsidRPr="00F15BED" w:rsidDel="00F15BED">
          <w:rPr>
            <w:rFonts w:ascii="AvenirNextW1G" w:hAnsi="AvenirNextW1G"/>
            <w:b/>
            <w:color w:val="161614"/>
            <w:sz w:val="20"/>
            <w:szCs w:val="20"/>
            <w:rPrChange w:id="156" w:author="Jan Thielscher" w:date="2020-02-12T23:32:00Z">
              <w:rPr>
                <w:rFonts w:ascii="AvenirNextW1G" w:hAnsi="AvenirNextW1G"/>
                <w:color w:val="161614"/>
                <w:sz w:val="20"/>
                <w:szCs w:val="20"/>
              </w:rPr>
            </w:rPrChange>
          </w:rPr>
          <w:delText xml:space="preserve">Softwareentwicklung </w:delText>
        </w:r>
      </w:del>
      <w:ins w:id="157" w:author="Jan Thielscher" w:date="2020-02-12T23:30:00Z">
        <w:r w:rsidR="00F15BED" w:rsidRPr="00F15BED">
          <w:rPr>
            <w:rFonts w:ascii="AvenirNextW1G" w:hAnsi="AvenirNextW1G"/>
            <w:b/>
            <w:color w:val="161614"/>
            <w:sz w:val="20"/>
            <w:szCs w:val="20"/>
            <w:rPrChange w:id="158" w:author="Jan Thielscher" w:date="2020-02-12T23:32:00Z">
              <w:rPr>
                <w:rFonts w:ascii="AvenirNextW1G" w:hAnsi="AvenirNextW1G"/>
                <w:color w:val="161614"/>
                <w:sz w:val="20"/>
                <w:szCs w:val="20"/>
              </w:rPr>
            </w:rPrChange>
          </w:rPr>
          <w:t>E</w:t>
        </w:r>
        <w:r w:rsidR="00F15BED" w:rsidRPr="00F15BED">
          <w:rPr>
            <w:rFonts w:ascii="AvenirNextW1G" w:hAnsi="AvenirNextW1G"/>
            <w:b/>
            <w:color w:val="161614"/>
            <w:sz w:val="20"/>
            <w:szCs w:val="20"/>
            <w:rPrChange w:id="159" w:author="Jan Thielscher" w:date="2020-02-12T23:32:00Z">
              <w:rPr>
                <w:rFonts w:ascii="AvenirNextW1G" w:hAnsi="AvenirNextW1G"/>
                <w:color w:val="161614"/>
                <w:sz w:val="20"/>
                <w:szCs w:val="20"/>
              </w:rPr>
            </w:rPrChange>
          </w:rPr>
          <w:t>ntwickl</w:t>
        </w:r>
        <w:r w:rsidR="00F15BED" w:rsidRPr="00F15BED">
          <w:rPr>
            <w:rFonts w:ascii="AvenirNextW1G" w:hAnsi="AvenirNextW1G"/>
            <w:b/>
            <w:color w:val="161614"/>
            <w:sz w:val="20"/>
            <w:szCs w:val="20"/>
            <w:rPrChange w:id="160" w:author="Jan Thielscher" w:date="2020-02-12T23:32:00Z">
              <w:rPr>
                <w:rFonts w:ascii="AvenirNextW1G" w:hAnsi="AvenirNextW1G"/>
                <w:color w:val="161614"/>
                <w:sz w:val="20"/>
                <w:szCs w:val="20"/>
              </w:rPr>
            </w:rPrChange>
          </w:rPr>
          <w:t>er</w:t>
        </w:r>
        <w:r w:rsidR="00F15BED" w:rsidRPr="00F15BED">
          <w:rPr>
            <w:rFonts w:ascii="AvenirNextW1G" w:hAnsi="AvenirNextW1G"/>
            <w:b/>
            <w:color w:val="161614"/>
            <w:sz w:val="20"/>
            <w:szCs w:val="20"/>
            <w:rPrChange w:id="161" w:author="Jan Thielscher" w:date="2020-02-12T23:32:00Z">
              <w:rPr>
                <w:rFonts w:ascii="AvenirNextW1G" w:hAnsi="AvenirNextW1G"/>
                <w:color w:val="161614"/>
                <w:sz w:val="20"/>
                <w:szCs w:val="20"/>
              </w:rPr>
            </w:rPrChange>
          </w:rPr>
          <w:t xml:space="preserve"> </w:t>
        </w:r>
      </w:ins>
      <w:r w:rsidRPr="00F15BED">
        <w:rPr>
          <w:rFonts w:ascii="AvenirNextW1G" w:hAnsi="AvenirNextW1G"/>
          <w:b/>
          <w:color w:val="161614"/>
          <w:sz w:val="20"/>
          <w:szCs w:val="20"/>
          <w:rPrChange w:id="162" w:author="Jan Thielscher" w:date="2020-02-12T23:32:00Z">
            <w:rPr>
              <w:rFonts w:ascii="AvenirNextW1G" w:hAnsi="AvenirNextW1G"/>
              <w:color w:val="161614"/>
              <w:sz w:val="20"/>
              <w:szCs w:val="20"/>
            </w:rPr>
          </w:rPrChange>
        </w:rPr>
        <w:t xml:space="preserve">und </w:t>
      </w:r>
      <w:del w:id="163" w:author="Jan Thielscher" w:date="2020-02-12T23:30:00Z">
        <w:r w:rsidRPr="00F15BED" w:rsidDel="00F15BED">
          <w:rPr>
            <w:rFonts w:ascii="AvenirNextW1G" w:hAnsi="AvenirNextW1G"/>
            <w:b/>
            <w:color w:val="161614"/>
            <w:sz w:val="20"/>
            <w:szCs w:val="20"/>
            <w:rPrChange w:id="164" w:author="Jan Thielscher" w:date="2020-02-12T23:32:00Z">
              <w:rPr>
                <w:rFonts w:ascii="AvenirNextW1G" w:hAnsi="AvenirNextW1G"/>
                <w:color w:val="161614"/>
                <w:sz w:val="20"/>
                <w:szCs w:val="20"/>
              </w:rPr>
            </w:rPrChange>
          </w:rPr>
          <w:delText>Engineering</w:delText>
        </w:r>
      </w:del>
      <w:ins w:id="165" w:author="Jan Thielscher" w:date="2020-02-12T23:30:00Z">
        <w:r w:rsidR="00F15BED" w:rsidRPr="00F15BED">
          <w:rPr>
            <w:rFonts w:ascii="AvenirNextW1G" w:hAnsi="AvenirNextW1G"/>
            <w:b/>
            <w:color w:val="161614"/>
            <w:sz w:val="20"/>
            <w:szCs w:val="20"/>
            <w:rPrChange w:id="166" w:author="Jan Thielscher" w:date="2020-02-12T23:32:00Z">
              <w:rPr>
                <w:rFonts w:ascii="AvenirNextW1G" w:hAnsi="AvenirNextW1G"/>
                <w:color w:val="161614"/>
                <w:sz w:val="20"/>
                <w:szCs w:val="20"/>
              </w:rPr>
            </w:rPrChange>
          </w:rPr>
          <w:t>Ingenieure</w:t>
        </w:r>
      </w:ins>
      <w:r>
        <w:rPr>
          <w:rFonts w:ascii="AvenirNextW1G" w:hAnsi="AvenirNextW1G"/>
          <w:color w:val="161614"/>
          <w:sz w:val="20"/>
          <w:szCs w:val="20"/>
        </w:rPr>
        <w:t>: Neben Software</w:t>
      </w:r>
      <w:ins w:id="167" w:author="Jan Thielscher" w:date="2020-02-12T23:30:00Z">
        <w:r w:rsidR="00F15BED">
          <w:rPr>
            <w:rFonts w:ascii="AvenirNextW1G" w:hAnsi="AvenirNextW1G"/>
            <w:color w:val="161614"/>
            <w:sz w:val="20"/>
            <w:szCs w:val="20"/>
          </w:rPr>
          <w:t>-</w:t>
        </w:r>
      </w:ins>
      <w:del w:id="168" w:author="Jan Thielscher" w:date="2020-02-12T23:30:00Z">
        <w:r w:rsidDel="00F15BED">
          <w:rPr>
            <w:rFonts w:ascii="AvenirNextW1G" w:hAnsi="AvenirNextW1G"/>
            <w:color w:val="161614"/>
            <w:sz w:val="20"/>
            <w:szCs w:val="20"/>
          </w:rPr>
          <w:delText xml:space="preserve">entwicklern </w:delText>
        </w:r>
      </w:del>
      <w:ins w:id="169" w:author="Jan Thielscher" w:date="2020-02-12T23:30:00Z">
        <w:r w:rsidR="00F15BED">
          <w:rPr>
            <w:rFonts w:ascii="AvenirNextW1G" w:hAnsi="AvenirNextW1G"/>
            <w:color w:val="161614"/>
            <w:sz w:val="20"/>
            <w:szCs w:val="20"/>
          </w:rPr>
          <w:t>E</w:t>
        </w:r>
        <w:r w:rsidR="00F15BED">
          <w:rPr>
            <w:rFonts w:ascii="AvenirNextW1G" w:hAnsi="AvenirNextW1G"/>
            <w:color w:val="161614"/>
            <w:sz w:val="20"/>
            <w:szCs w:val="20"/>
          </w:rPr>
          <w:t xml:space="preserve">ntwicklern </w:t>
        </w:r>
      </w:ins>
      <w:r>
        <w:rPr>
          <w:rFonts w:ascii="AvenirNextW1G" w:hAnsi="AvenirNextW1G"/>
          <w:color w:val="161614"/>
          <w:sz w:val="20"/>
          <w:szCs w:val="20"/>
        </w:rPr>
        <w:t>sind auch Hardware</w:t>
      </w:r>
      <w:ins w:id="170" w:author="Jan Thielscher" w:date="2020-02-12T23:31:00Z">
        <w:r w:rsidR="00F15BED">
          <w:rPr>
            <w:rFonts w:ascii="AvenirNextW1G" w:hAnsi="AvenirNextW1G"/>
            <w:color w:val="161614"/>
            <w:sz w:val="20"/>
            <w:szCs w:val="20"/>
          </w:rPr>
          <w:t>-</w:t>
        </w:r>
      </w:ins>
      <w:del w:id="171" w:author="Jan Thielscher" w:date="2020-02-12T23:31:00Z">
        <w:r w:rsidDel="00F15BED">
          <w:rPr>
            <w:rFonts w:ascii="AvenirNextW1G" w:hAnsi="AvenirNextW1G"/>
            <w:color w:val="161614"/>
            <w:sz w:val="20"/>
            <w:szCs w:val="20"/>
          </w:rPr>
          <w:delText xml:space="preserve">ingenieure </w:delText>
        </w:r>
      </w:del>
      <w:ins w:id="172" w:author="Jan Thielscher" w:date="2020-02-12T23:31:00Z">
        <w:r w:rsidR="00F15BED">
          <w:rPr>
            <w:rFonts w:ascii="AvenirNextW1G" w:hAnsi="AvenirNextW1G"/>
            <w:color w:val="161614"/>
            <w:sz w:val="20"/>
            <w:szCs w:val="20"/>
          </w:rPr>
          <w:t>I</w:t>
        </w:r>
        <w:r w:rsidR="00F15BED">
          <w:rPr>
            <w:rFonts w:ascii="AvenirNextW1G" w:hAnsi="AvenirNextW1G"/>
            <w:color w:val="161614"/>
            <w:sz w:val="20"/>
            <w:szCs w:val="20"/>
          </w:rPr>
          <w:t xml:space="preserve">ngenieure </w:t>
        </w:r>
      </w:ins>
      <w:r>
        <w:rPr>
          <w:rFonts w:ascii="AvenirNextW1G" w:hAnsi="AvenirNextW1G"/>
          <w:color w:val="161614"/>
          <w:sz w:val="20"/>
          <w:szCs w:val="20"/>
        </w:rPr>
        <w:t xml:space="preserve">maßgeblich an der Entwicklung von </w:t>
      </w:r>
      <w:proofErr w:type="spellStart"/>
      <w:r>
        <w:rPr>
          <w:rFonts w:ascii="AvenirNextW1G" w:hAnsi="AvenirNextW1G"/>
          <w:color w:val="161614"/>
          <w:sz w:val="20"/>
          <w:szCs w:val="20"/>
        </w:rPr>
        <w:t>Gerätetreiber</w:t>
      </w:r>
      <w:ins w:id="173" w:author="Jan Thielscher" w:date="2020-02-12T23:31:00Z">
        <w:r w:rsidR="00F15BED">
          <w:rPr>
            <w:rFonts w:ascii="AvenirNextW1G" w:hAnsi="AvenirNextW1G"/>
            <w:color w:val="161614"/>
            <w:sz w:val="20"/>
            <w:szCs w:val="20"/>
          </w:rPr>
          <w:t>-</w:t>
        </w:r>
      </w:ins>
      <w:del w:id="174" w:author="Jan Thielscher" w:date="2020-02-12T23:31:00Z">
        <w:r w:rsidDel="00F15BED">
          <w:rPr>
            <w:rFonts w:ascii="AvenirNextW1G" w:hAnsi="AvenirNextW1G"/>
            <w:color w:val="161614"/>
            <w:sz w:val="20"/>
            <w:szCs w:val="20"/>
          </w:rPr>
          <w:delText>software</w:delText>
        </w:r>
      </w:del>
      <w:ins w:id="175" w:author="Jan Thielscher" w:date="2020-02-12T23:31:00Z">
        <w:r w:rsidR="00F15BED">
          <w:rPr>
            <w:rFonts w:ascii="AvenirNextW1G" w:hAnsi="AvenirNextW1G"/>
            <w:color w:val="161614"/>
            <w:sz w:val="20"/>
            <w:szCs w:val="20"/>
          </w:rPr>
          <w:t>S</w:t>
        </w:r>
        <w:r w:rsidR="00F15BED">
          <w:rPr>
            <w:rFonts w:ascii="AvenirNextW1G" w:hAnsi="AvenirNextW1G"/>
            <w:color w:val="161614"/>
            <w:sz w:val="20"/>
            <w:szCs w:val="20"/>
          </w:rPr>
          <w:t>oftware</w:t>
        </w:r>
      </w:ins>
      <w:proofErr w:type="spellEnd"/>
      <w:r>
        <w:rPr>
          <w:rFonts w:ascii="AvenirNextW1G" w:hAnsi="AvenirNextW1G"/>
          <w:color w:val="161614"/>
          <w:sz w:val="20"/>
          <w:szCs w:val="20"/>
        </w:rPr>
        <w:t xml:space="preserve">, Board Support Packages (BSP) und Software Development Kits (SDKs) </w:t>
      </w:r>
      <w:proofErr w:type="spellStart"/>
      <w:r>
        <w:rPr>
          <w:rFonts w:ascii="AvenirNextW1G" w:hAnsi="AvenirNextW1G"/>
          <w:color w:val="161614"/>
          <w:sz w:val="20"/>
          <w:szCs w:val="20"/>
        </w:rPr>
        <w:t>für</w:t>
      </w:r>
      <w:proofErr w:type="spellEnd"/>
      <w:r>
        <w:rPr>
          <w:rFonts w:ascii="AvenirNextW1G" w:hAnsi="AvenirNextW1G"/>
          <w:color w:val="161614"/>
          <w:sz w:val="20"/>
          <w:szCs w:val="20"/>
        </w:rPr>
        <w:t xml:space="preserve"> ihre Hardware beteiligt. </w:t>
      </w:r>
    </w:p>
    <w:p w14:paraId="51630F96" w14:textId="77777777" w:rsidR="004833E0" w:rsidRDefault="004833E0" w:rsidP="004833E0">
      <w:pPr>
        <w:pStyle w:val="StandardWeb"/>
        <w:numPr>
          <w:ilvl w:val="0"/>
          <w:numId w:val="1"/>
        </w:numPr>
        <w:rPr>
          <w:rFonts w:ascii="ArialMT" w:hAnsi="ArialMT"/>
          <w:color w:val="161614"/>
          <w:sz w:val="16"/>
          <w:szCs w:val="16"/>
        </w:rPr>
      </w:pPr>
      <w:r w:rsidRPr="00F15BED">
        <w:rPr>
          <w:rFonts w:ascii="AvenirNextW1G" w:hAnsi="AvenirNextW1G"/>
          <w:b/>
          <w:color w:val="161614"/>
          <w:sz w:val="20"/>
          <w:szCs w:val="20"/>
          <w:rPrChange w:id="176" w:author="Jan Thielscher" w:date="2020-02-12T23:32:00Z">
            <w:rPr>
              <w:rFonts w:ascii="AvenirNextW1G" w:hAnsi="AvenirNextW1G"/>
              <w:color w:val="161614"/>
              <w:sz w:val="20"/>
              <w:szCs w:val="20"/>
            </w:rPr>
          </w:rPrChange>
        </w:rPr>
        <w:t>Einkauf</w:t>
      </w:r>
      <w:ins w:id="177" w:author="Jan Thielscher" w:date="2020-02-12T23:34:00Z">
        <w:r w:rsidR="00F15BED">
          <w:rPr>
            <w:rFonts w:ascii="AvenirNextW1G" w:hAnsi="AvenirNextW1G"/>
            <w:b/>
            <w:color w:val="161614"/>
            <w:sz w:val="20"/>
            <w:szCs w:val="20"/>
          </w:rPr>
          <w:t>spersonal</w:t>
        </w:r>
      </w:ins>
      <w:r>
        <w:rPr>
          <w:rFonts w:ascii="AvenirNextW1G" w:hAnsi="AvenirNextW1G"/>
          <w:color w:val="161614"/>
          <w:sz w:val="20"/>
          <w:szCs w:val="20"/>
        </w:rPr>
        <w:t xml:space="preserve">: OSS kann in </w:t>
      </w:r>
      <w:proofErr w:type="spellStart"/>
      <w:r>
        <w:rPr>
          <w:rFonts w:ascii="AvenirNextW1G" w:hAnsi="AvenirNextW1G"/>
          <w:color w:val="161614"/>
          <w:sz w:val="20"/>
          <w:szCs w:val="20"/>
        </w:rPr>
        <w:t>Liefergegenständen</w:t>
      </w:r>
      <w:proofErr w:type="spellEnd"/>
      <w:r>
        <w:rPr>
          <w:rFonts w:ascii="AvenirNextW1G" w:hAnsi="AvenirNextW1G"/>
          <w:color w:val="161614"/>
          <w:sz w:val="20"/>
          <w:szCs w:val="20"/>
        </w:rPr>
        <w:t xml:space="preserve"> aus der Lieferkette enthalten sein, z. B. Software, Hardwaremodule, </w:t>
      </w:r>
      <w:commentRangeStart w:id="178"/>
      <w:proofErr w:type="spellStart"/>
      <w:r>
        <w:rPr>
          <w:rFonts w:ascii="AvenirNextW1G" w:hAnsi="AvenirNextW1G"/>
          <w:color w:val="161614"/>
          <w:sz w:val="20"/>
          <w:szCs w:val="20"/>
        </w:rPr>
        <w:t>SoCs</w:t>
      </w:r>
      <w:commentRangeEnd w:id="178"/>
      <w:proofErr w:type="spellEnd"/>
      <w:r w:rsidR="00F15BED">
        <w:rPr>
          <w:rStyle w:val="Kommentarzeichen"/>
        </w:rPr>
        <w:commentReference w:id="178"/>
      </w:r>
      <w:r>
        <w:rPr>
          <w:rFonts w:ascii="AvenirNextW1G" w:hAnsi="AvenirNextW1G"/>
          <w:color w:val="161614"/>
          <w:sz w:val="20"/>
          <w:szCs w:val="20"/>
        </w:rPr>
        <w:t xml:space="preserve">, Halbleiterprodukte und Produkte, die von ODM / OEM-Herstellern entworfen und entwickelt wurden. </w:t>
      </w:r>
    </w:p>
    <w:p w14:paraId="6059C169" w14:textId="77777777" w:rsidR="004833E0" w:rsidRDefault="004833E0" w:rsidP="004833E0">
      <w:pPr>
        <w:pStyle w:val="StandardWeb"/>
        <w:numPr>
          <w:ilvl w:val="0"/>
          <w:numId w:val="1"/>
        </w:numPr>
        <w:rPr>
          <w:rFonts w:ascii="ArialMT" w:hAnsi="ArialMT"/>
          <w:color w:val="161614"/>
          <w:sz w:val="16"/>
          <w:szCs w:val="16"/>
        </w:rPr>
      </w:pPr>
      <w:r w:rsidRPr="00F15BED">
        <w:rPr>
          <w:rFonts w:ascii="AvenirNextW1G" w:hAnsi="AvenirNextW1G"/>
          <w:b/>
          <w:color w:val="161614"/>
          <w:sz w:val="20"/>
          <w:szCs w:val="20"/>
          <w:rPrChange w:id="179" w:author="Jan Thielscher" w:date="2020-02-12T23:32:00Z">
            <w:rPr>
              <w:rFonts w:ascii="AvenirNextW1G" w:hAnsi="AvenirNextW1G"/>
              <w:color w:val="161614"/>
              <w:sz w:val="20"/>
              <w:szCs w:val="20"/>
            </w:rPr>
          </w:rPrChange>
        </w:rPr>
        <w:t>Vertrieb</w:t>
      </w:r>
      <w:ins w:id="180" w:author="Jan Thielscher" w:date="2020-02-12T23:34:00Z">
        <w:r w:rsidR="00F15BED">
          <w:rPr>
            <w:rFonts w:ascii="AvenirNextW1G" w:hAnsi="AvenirNextW1G"/>
            <w:b/>
            <w:color w:val="161614"/>
            <w:sz w:val="20"/>
            <w:szCs w:val="20"/>
          </w:rPr>
          <w:t>smitarbeiter</w:t>
        </w:r>
      </w:ins>
      <w:r>
        <w:rPr>
          <w:rFonts w:ascii="AvenirNextW1G" w:hAnsi="AvenirNextW1G"/>
          <w:color w:val="161614"/>
          <w:sz w:val="20"/>
          <w:szCs w:val="20"/>
        </w:rPr>
        <w:t xml:space="preserve">: Der Vertrieb muss die </w:t>
      </w:r>
      <w:proofErr w:type="spellStart"/>
      <w:r>
        <w:rPr>
          <w:rFonts w:ascii="AvenirNextW1G" w:hAnsi="AvenirNextW1G"/>
          <w:color w:val="161614"/>
          <w:sz w:val="20"/>
          <w:szCs w:val="20"/>
        </w:rPr>
        <w:t>Gründe</w:t>
      </w:r>
      <w:proofErr w:type="spellEnd"/>
      <w:r>
        <w:rPr>
          <w:rFonts w:ascii="AvenirNextW1G" w:hAnsi="AvenirNextW1G"/>
          <w:color w:val="161614"/>
          <w:sz w:val="20"/>
          <w:szCs w:val="20"/>
        </w:rPr>
        <w:t xml:space="preserve"> verstehen, au</w:t>
      </w:r>
      <w:ins w:id="181" w:author="Jan Thielscher" w:date="2020-02-12T23:35:00Z">
        <w:r w:rsidR="00F15BED">
          <w:rPr>
            <w:rFonts w:ascii="AvenirNextW1G" w:hAnsi="AvenirNextW1G"/>
            <w:color w:val="161614"/>
            <w:sz w:val="20"/>
            <w:szCs w:val="20"/>
          </w:rPr>
          <w:t>f</w:t>
        </w:r>
      </w:ins>
      <w:r>
        <w:rPr>
          <w:rFonts w:ascii="AvenirNextW1G" w:hAnsi="AvenirNextW1G"/>
          <w:color w:val="161614"/>
          <w:sz w:val="20"/>
          <w:szCs w:val="20"/>
        </w:rPr>
        <w:t>g</w:t>
      </w:r>
      <w:del w:id="182" w:author="Jan Thielscher" w:date="2020-02-12T23:35:00Z">
        <w:r w:rsidDel="00F15BED">
          <w:rPr>
            <w:rFonts w:ascii="AvenirNextW1G" w:hAnsi="AvenirNextW1G"/>
            <w:color w:val="161614"/>
            <w:sz w:val="20"/>
            <w:szCs w:val="20"/>
          </w:rPr>
          <w:delText>rg</w:delText>
        </w:r>
      </w:del>
      <w:r>
        <w:rPr>
          <w:rFonts w:ascii="AvenirNextW1G" w:hAnsi="AvenirNextW1G"/>
          <w:color w:val="161614"/>
          <w:sz w:val="20"/>
          <w:szCs w:val="20"/>
        </w:rPr>
        <w:t xml:space="preserve">rund derer </w:t>
      </w:r>
      <w:ins w:id="183" w:author="Jan Thielscher" w:date="2020-02-12T23:35:00Z">
        <w:r w:rsidR="00F15BED">
          <w:rPr>
            <w:rFonts w:ascii="AvenirNextW1G" w:hAnsi="AvenirNextW1G"/>
            <w:color w:val="161614"/>
            <w:sz w:val="20"/>
            <w:szCs w:val="20"/>
          </w:rPr>
          <w:t xml:space="preserve">die </w:t>
        </w:r>
      </w:ins>
      <w:r>
        <w:rPr>
          <w:rFonts w:ascii="AvenirNextW1G" w:hAnsi="AvenirNextW1G"/>
          <w:color w:val="161614"/>
          <w:sz w:val="20"/>
          <w:szCs w:val="20"/>
        </w:rPr>
        <w:t xml:space="preserve">Kunden die OSS-bezogenen Informationen - einschließlich Urheberrechts- und Lizenzinformationen - </w:t>
      </w:r>
      <w:proofErr w:type="spellStart"/>
      <w:r>
        <w:rPr>
          <w:rFonts w:ascii="AvenirNextW1G" w:hAnsi="AvenirNextW1G"/>
          <w:color w:val="161614"/>
          <w:sz w:val="20"/>
          <w:szCs w:val="20"/>
        </w:rPr>
        <w:t>benötigen</w:t>
      </w:r>
      <w:proofErr w:type="spellEnd"/>
      <w:r>
        <w:rPr>
          <w:rFonts w:ascii="AvenirNextW1G" w:hAnsi="AvenirNextW1G"/>
          <w:color w:val="161614"/>
          <w:sz w:val="20"/>
          <w:szCs w:val="20"/>
        </w:rPr>
        <w:t xml:space="preserve">. </w:t>
      </w:r>
    </w:p>
    <w:p w14:paraId="6E5DC3C4" w14:textId="77777777" w:rsidR="004833E0" w:rsidRDefault="004833E0" w:rsidP="004833E0">
      <w:pPr>
        <w:pStyle w:val="StandardWeb"/>
        <w:numPr>
          <w:ilvl w:val="0"/>
          <w:numId w:val="1"/>
        </w:numPr>
        <w:rPr>
          <w:rFonts w:ascii="ArialMT" w:hAnsi="ArialMT"/>
          <w:color w:val="161614"/>
          <w:sz w:val="16"/>
          <w:szCs w:val="16"/>
        </w:rPr>
      </w:pPr>
      <w:proofErr w:type="spellStart"/>
      <w:r w:rsidRPr="00F15BED">
        <w:rPr>
          <w:rFonts w:ascii="AvenirNextW1G" w:hAnsi="AvenirNextW1G"/>
          <w:b/>
          <w:color w:val="161614"/>
          <w:sz w:val="20"/>
          <w:szCs w:val="20"/>
          <w:rPrChange w:id="184" w:author="Jan Thielscher" w:date="2020-02-12T23:32:00Z">
            <w:rPr>
              <w:rFonts w:ascii="AvenirNextW1G" w:hAnsi="AvenirNextW1G"/>
              <w:color w:val="161614"/>
              <w:sz w:val="20"/>
              <w:szCs w:val="20"/>
            </w:rPr>
          </w:rPrChange>
        </w:rPr>
        <w:t>Qualitä</w:t>
      </w:r>
      <w:ins w:id="185" w:author="Jan Thielscher" w:date="2020-02-12T23:34:00Z">
        <w:r w:rsidR="00F15BED">
          <w:rPr>
            <w:rFonts w:ascii="AvenirNextW1G" w:hAnsi="AvenirNextW1G"/>
            <w:b/>
            <w:color w:val="161614"/>
            <w:sz w:val="20"/>
            <w:szCs w:val="20"/>
          </w:rPr>
          <w:t>ts</w:t>
        </w:r>
      </w:ins>
      <w:ins w:id="186" w:author="Jan Thielscher" w:date="2020-02-12T23:35:00Z">
        <w:r w:rsidR="00F15BED">
          <w:rPr>
            <w:rFonts w:ascii="AvenirNextW1G" w:hAnsi="AvenirNextW1G"/>
            <w:b/>
            <w:color w:val="161614"/>
            <w:sz w:val="20"/>
            <w:szCs w:val="20"/>
          </w:rPr>
          <w:t>sicherungspersonal</w:t>
        </w:r>
      </w:ins>
      <w:proofErr w:type="spellEnd"/>
      <w:del w:id="187" w:author="Jan Thielscher" w:date="2020-02-12T23:34:00Z">
        <w:r w:rsidRPr="00F15BED" w:rsidDel="00F15BED">
          <w:rPr>
            <w:rFonts w:ascii="AvenirNextW1G" w:hAnsi="AvenirNextW1G"/>
            <w:b/>
            <w:color w:val="161614"/>
            <w:sz w:val="20"/>
            <w:szCs w:val="20"/>
            <w:rPrChange w:id="188" w:author="Jan Thielscher" w:date="2020-02-12T23:32:00Z">
              <w:rPr>
                <w:rFonts w:ascii="AvenirNextW1G" w:hAnsi="AvenirNextW1G"/>
                <w:color w:val="161614"/>
                <w:sz w:val="20"/>
                <w:szCs w:val="20"/>
              </w:rPr>
            </w:rPrChange>
          </w:rPr>
          <w:delText>tssicherung</w:delText>
        </w:r>
      </w:del>
      <w:r>
        <w:rPr>
          <w:rFonts w:ascii="AvenirNextW1G" w:hAnsi="AvenirNextW1G"/>
          <w:color w:val="161614"/>
          <w:sz w:val="20"/>
          <w:szCs w:val="20"/>
        </w:rPr>
        <w:t xml:space="preserve">: OSS, welche in einem Produkt enthalten ist, kann dessen </w:t>
      </w:r>
      <w:proofErr w:type="spellStart"/>
      <w:r>
        <w:rPr>
          <w:rFonts w:ascii="AvenirNextW1G" w:hAnsi="AvenirNextW1G"/>
          <w:color w:val="161614"/>
          <w:sz w:val="20"/>
          <w:szCs w:val="20"/>
        </w:rPr>
        <w:t>Qualität</w:t>
      </w:r>
      <w:proofErr w:type="spellEnd"/>
      <w:r>
        <w:rPr>
          <w:rFonts w:ascii="AvenirNextW1G" w:hAnsi="AvenirNextW1G"/>
          <w:color w:val="161614"/>
          <w:sz w:val="20"/>
          <w:szCs w:val="20"/>
        </w:rPr>
        <w:t xml:space="preserve"> </w:t>
      </w:r>
      <w:proofErr w:type="spellStart"/>
      <w:r>
        <w:rPr>
          <w:rFonts w:ascii="AvenirNextW1G" w:hAnsi="AvenirNextW1G"/>
          <w:color w:val="161614"/>
          <w:sz w:val="20"/>
          <w:szCs w:val="20"/>
        </w:rPr>
        <w:t>beeinträchtigen</w:t>
      </w:r>
      <w:proofErr w:type="spellEnd"/>
      <w:r>
        <w:rPr>
          <w:rFonts w:ascii="AvenirNextW1G" w:hAnsi="AvenirNextW1G"/>
          <w:color w:val="161614"/>
          <w:sz w:val="20"/>
          <w:szCs w:val="20"/>
        </w:rPr>
        <w:t xml:space="preserve"> oder Fehler verursachen. Mitarbeiter in der QS </w:t>
      </w:r>
      <w:proofErr w:type="spellStart"/>
      <w:r>
        <w:rPr>
          <w:rFonts w:ascii="AvenirNextW1G" w:hAnsi="AvenirNextW1G"/>
          <w:color w:val="161614"/>
          <w:sz w:val="20"/>
          <w:szCs w:val="20"/>
        </w:rPr>
        <w:t>müssen</w:t>
      </w:r>
      <w:proofErr w:type="spellEnd"/>
      <w:r>
        <w:rPr>
          <w:rFonts w:ascii="AvenirNextW1G" w:hAnsi="AvenirNextW1G"/>
          <w:color w:val="161614"/>
          <w:sz w:val="20"/>
          <w:szCs w:val="20"/>
        </w:rPr>
        <w:t xml:space="preserve"> sich solcher Probleme bewusst sein. </w:t>
      </w:r>
    </w:p>
    <w:p w14:paraId="1E2C2241" w14:textId="77777777" w:rsidR="004833E0" w:rsidRDefault="004833E0" w:rsidP="004833E0">
      <w:pPr>
        <w:pStyle w:val="StandardWeb"/>
        <w:numPr>
          <w:ilvl w:val="0"/>
          <w:numId w:val="1"/>
        </w:numPr>
        <w:rPr>
          <w:rFonts w:ascii="ArialMT" w:hAnsi="ArialMT"/>
          <w:color w:val="161614"/>
          <w:sz w:val="16"/>
          <w:szCs w:val="16"/>
        </w:rPr>
      </w:pPr>
      <w:del w:id="189" w:author="Jan Thielscher" w:date="2020-02-12T23:34:00Z">
        <w:r w:rsidRPr="00F15BED" w:rsidDel="00F15BED">
          <w:rPr>
            <w:rFonts w:ascii="AvenirNextW1G" w:hAnsi="AvenirNextW1G"/>
            <w:b/>
            <w:color w:val="161614"/>
            <w:sz w:val="20"/>
            <w:szCs w:val="20"/>
            <w:rPrChange w:id="190" w:author="Jan Thielscher" w:date="2020-02-12T23:32:00Z">
              <w:rPr>
                <w:rFonts w:ascii="AvenirNextW1G" w:hAnsi="AvenirNextW1G"/>
                <w:color w:val="161614"/>
                <w:sz w:val="20"/>
                <w:szCs w:val="20"/>
              </w:rPr>
            </w:rPrChange>
          </w:rPr>
          <w:delText xml:space="preserve">Rechtsabteilung </w:delText>
        </w:r>
      </w:del>
      <w:ins w:id="191" w:author="Jan Thielscher" w:date="2020-02-12T23:34:00Z">
        <w:r w:rsidR="00F15BED" w:rsidRPr="00F15BED">
          <w:rPr>
            <w:rFonts w:ascii="AvenirNextW1G" w:hAnsi="AvenirNextW1G"/>
            <w:b/>
            <w:color w:val="161614"/>
            <w:sz w:val="20"/>
            <w:szCs w:val="20"/>
            <w:rPrChange w:id="192" w:author="Jan Thielscher" w:date="2020-02-12T23:32:00Z">
              <w:rPr>
                <w:rFonts w:ascii="AvenirNextW1G" w:hAnsi="AvenirNextW1G"/>
                <w:color w:val="161614"/>
                <w:sz w:val="20"/>
                <w:szCs w:val="20"/>
              </w:rPr>
            </w:rPrChange>
          </w:rPr>
          <w:t>Rechtsa</w:t>
        </w:r>
        <w:r w:rsidR="00F15BED">
          <w:rPr>
            <w:rFonts w:ascii="AvenirNextW1G" w:hAnsi="AvenirNextW1G"/>
            <w:b/>
            <w:color w:val="161614"/>
            <w:sz w:val="20"/>
            <w:szCs w:val="20"/>
          </w:rPr>
          <w:t>nwälte</w:t>
        </w:r>
        <w:r w:rsidR="00F15BED" w:rsidRPr="00F15BED">
          <w:rPr>
            <w:rFonts w:ascii="AvenirNextW1G" w:hAnsi="AvenirNextW1G"/>
            <w:b/>
            <w:color w:val="161614"/>
            <w:sz w:val="20"/>
            <w:szCs w:val="20"/>
            <w:rPrChange w:id="193" w:author="Jan Thielscher" w:date="2020-02-12T23:32:00Z">
              <w:rPr>
                <w:rFonts w:ascii="AvenirNextW1G" w:hAnsi="AvenirNextW1G"/>
                <w:color w:val="161614"/>
                <w:sz w:val="20"/>
                <w:szCs w:val="20"/>
              </w:rPr>
            </w:rPrChange>
          </w:rPr>
          <w:t xml:space="preserve"> </w:t>
        </w:r>
      </w:ins>
      <w:r w:rsidRPr="00F15BED">
        <w:rPr>
          <w:rFonts w:ascii="AvenirNextW1G" w:hAnsi="AvenirNextW1G"/>
          <w:b/>
          <w:color w:val="161614"/>
          <w:sz w:val="20"/>
          <w:szCs w:val="20"/>
          <w:rPrChange w:id="194" w:author="Jan Thielscher" w:date="2020-02-12T23:32:00Z">
            <w:rPr>
              <w:rFonts w:ascii="AvenirNextW1G" w:hAnsi="AvenirNextW1G"/>
              <w:color w:val="161614"/>
              <w:sz w:val="20"/>
              <w:szCs w:val="20"/>
            </w:rPr>
          </w:rPrChange>
        </w:rPr>
        <w:t xml:space="preserve">/ </w:t>
      </w:r>
      <w:del w:id="195" w:author="Jan Thielscher" w:date="2020-02-12T23:34:00Z">
        <w:r w:rsidRPr="00F15BED" w:rsidDel="00F15BED">
          <w:rPr>
            <w:rFonts w:ascii="AvenirNextW1G" w:hAnsi="AvenirNextW1G"/>
            <w:b/>
            <w:color w:val="161614"/>
            <w:sz w:val="20"/>
            <w:szCs w:val="20"/>
            <w:rPrChange w:id="196" w:author="Jan Thielscher" w:date="2020-02-12T23:32:00Z">
              <w:rPr>
                <w:rFonts w:ascii="AvenirNextW1G" w:hAnsi="AvenirNextW1G"/>
                <w:color w:val="161614"/>
                <w:sz w:val="20"/>
                <w:szCs w:val="20"/>
              </w:rPr>
            </w:rPrChange>
          </w:rPr>
          <w:delText>Lizenzmanagement</w:delText>
        </w:r>
      </w:del>
      <w:ins w:id="197" w:author="Jan Thielscher" w:date="2020-02-12T23:34:00Z">
        <w:r w:rsidR="00F15BED" w:rsidRPr="00F15BED">
          <w:rPr>
            <w:rFonts w:ascii="AvenirNextW1G" w:hAnsi="AvenirNextW1G"/>
            <w:b/>
            <w:color w:val="161614"/>
            <w:sz w:val="20"/>
            <w:szCs w:val="20"/>
            <w:rPrChange w:id="198" w:author="Jan Thielscher" w:date="2020-02-12T23:32:00Z">
              <w:rPr>
                <w:rFonts w:ascii="AvenirNextW1G" w:hAnsi="AvenirNextW1G"/>
                <w:color w:val="161614"/>
                <w:sz w:val="20"/>
                <w:szCs w:val="20"/>
              </w:rPr>
            </w:rPrChange>
          </w:rPr>
          <w:t>Lizenzmanage</w:t>
        </w:r>
        <w:r w:rsidR="00F15BED">
          <w:rPr>
            <w:rFonts w:ascii="AvenirNextW1G" w:hAnsi="AvenirNextW1G"/>
            <w:b/>
            <w:color w:val="161614"/>
            <w:sz w:val="20"/>
            <w:szCs w:val="20"/>
          </w:rPr>
          <w:t>r</w:t>
        </w:r>
      </w:ins>
      <w:r>
        <w:rPr>
          <w:rFonts w:ascii="AvenirNextW1G" w:hAnsi="AvenirNextW1G"/>
          <w:color w:val="161614"/>
          <w:sz w:val="20"/>
          <w:szCs w:val="20"/>
        </w:rPr>
        <w:t xml:space="preserve">: Mitarbeiter der Rechtsabteilung und des Lizenzmanagements </w:t>
      </w:r>
      <w:proofErr w:type="spellStart"/>
      <w:r>
        <w:rPr>
          <w:rFonts w:ascii="AvenirNextW1G" w:hAnsi="AvenirNextW1G"/>
          <w:color w:val="161614"/>
          <w:sz w:val="20"/>
          <w:szCs w:val="20"/>
        </w:rPr>
        <w:t>müssen</w:t>
      </w:r>
      <w:proofErr w:type="spellEnd"/>
      <w:r>
        <w:rPr>
          <w:rFonts w:ascii="AvenirNextW1G" w:hAnsi="AvenirNextW1G"/>
          <w:color w:val="161614"/>
          <w:sz w:val="20"/>
          <w:szCs w:val="20"/>
        </w:rPr>
        <w:t xml:space="preserve"> </w:t>
      </w:r>
      <w:ins w:id="199" w:author="Jan Thielscher" w:date="2020-02-12T23:36:00Z">
        <w:r w:rsidR="00F15BED">
          <w:rPr>
            <w:rFonts w:ascii="AvenirNextW1G" w:hAnsi="AvenirNextW1G"/>
            <w:color w:val="161614"/>
            <w:sz w:val="20"/>
            <w:szCs w:val="20"/>
          </w:rPr>
          <w:t xml:space="preserve">die </w:t>
        </w:r>
      </w:ins>
      <w:r>
        <w:rPr>
          <w:rFonts w:ascii="AvenirNextW1G" w:hAnsi="AvenirNextW1G"/>
          <w:color w:val="161614"/>
          <w:sz w:val="20"/>
          <w:szCs w:val="20"/>
        </w:rPr>
        <w:t xml:space="preserve">Gesetze, </w:t>
      </w:r>
      <w:del w:id="200" w:author="Jan Thielscher" w:date="2020-02-12T23:37:00Z">
        <w:r w:rsidDel="00F15BED">
          <w:rPr>
            <w:rFonts w:ascii="AvenirNextW1G" w:hAnsi="AvenirNextW1G"/>
            <w:color w:val="161614"/>
            <w:sz w:val="20"/>
            <w:szCs w:val="20"/>
          </w:rPr>
          <w:delText xml:space="preserve">Präzedenzfälle </w:delText>
        </w:r>
      </w:del>
      <w:ins w:id="201" w:author="Jan Thielscher" w:date="2020-02-12T23:37:00Z">
        <w:r w:rsidR="00F15BED">
          <w:rPr>
            <w:rFonts w:ascii="AvenirNextW1G" w:hAnsi="AvenirNextW1G"/>
            <w:color w:val="161614"/>
            <w:sz w:val="20"/>
            <w:szCs w:val="20"/>
          </w:rPr>
          <w:t xml:space="preserve">Rechtsprechung </w:t>
        </w:r>
      </w:ins>
      <w:r>
        <w:rPr>
          <w:rFonts w:ascii="AvenirNextW1G" w:hAnsi="AvenirNextW1G"/>
          <w:color w:val="161614"/>
          <w:sz w:val="20"/>
          <w:szCs w:val="20"/>
        </w:rPr>
        <w:t xml:space="preserve">und Rechtsmittel kennen, die sich auf die Auslegung und Einhaltung von OSS-Lizenzen beziehen. </w:t>
      </w:r>
    </w:p>
    <w:p w14:paraId="1E2AC865" w14:textId="77777777" w:rsidR="004833E0" w:rsidRDefault="004833E0" w:rsidP="004833E0">
      <w:pPr>
        <w:pStyle w:val="StandardWeb"/>
        <w:numPr>
          <w:ilvl w:val="0"/>
          <w:numId w:val="1"/>
        </w:numPr>
        <w:rPr>
          <w:rFonts w:ascii="ArialMT" w:hAnsi="ArialMT"/>
          <w:color w:val="161614"/>
          <w:sz w:val="16"/>
          <w:szCs w:val="16"/>
        </w:rPr>
      </w:pPr>
      <w:proofErr w:type="spellStart"/>
      <w:r w:rsidRPr="00F15BED">
        <w:rPr>
          <w:rFonts w:ascii="AvenirNextW1G" w:hAnsi="AvenirNextW1G"/>
          <w:b/>
          <w:color w:val="161614"/>
          <w:sz w:val="20"/>
          <w:szCs w:val="20"/>
          <w:rPrChange w:id="202" w:author="Jan Thielscher" w:date="2020-02-12T23:32:00Z">
            <w:rPr>
              <w:rFonts w:ascii="AvenirNextW1G" w:hAnsi="AvenirNextW1G"/>
              <w:color w:val="161614"/>
              <w:sz w:val="20"/>
              <w:szCs w:val="20"/>
            </w:rPr>
          </w:rPrChange>
        </w:rPr>
        <w:t>Führungskräfte</w:t>
      </w:r>
      <w:proofErr w:type="spellEnd"/>
      <w:r w:rsidRPr="00F15BED">
        <w:rPr>
          <w:rFonts w:ascii="AvenirNextW1G" w:hAnsi="AvenirNextW1G"/>
          <w:b/>
          <w:color w:val="161614"/>
          <w:sz w:val="20"/>
          <w:szCs w:val="20"/>
          <w:rPrChange w:id="203" w:author="Jan Thielscher" w:date="2020-02-12T23:32:00Z">
            <w:rPr>
              <w:rFonts w:ascii="AvenirNextW1G" w:hAnsi="AvenirNextW1G"/>
              <w:color w:val="161614"/>
              <w:sz w:val="20"/>
              <w:szCs w:val="20"/>
            </w:rPr>
          </w:rPrChange>
        </w:rPr>
        <w:t xml:space="preserve"> und Manager</w:t>
      </w:r>
      <w:r>
        <w:rPr>
          <w:rFonts w:ascii="AvenirNextW1G" w:hAnsi="AvenirNextW1G"/>
          <w:color w:val="161614"/>
          <w:sz w:val="20"/>
          <w:szCs w:val="20"/>
        </w:rPr>
        <w:t xml:space="preserve">: </w:t>
      </w:r>
      <w:proofErr w:type="spellStart"/>
      <w:r>
        <w:rPr>
          <w:rFonts w:ascii="AvenirNextW1G" w:hAnsi="AvenirNextW1G"/>
          <w:color w:val="161614"/>
          <w:sz w:val="20"/>
          <w:szCs w:val="20"/>
        </w:rPr>
        <w:t>Führungskräfte</w:t>
      </w:r>
      <w:proofErr w:type="spellEnd"/>
      <w:r>
        <w:rPr>
          <w:rFonts w:ascii="AvenirNextW1G" w:hAnsi="AvenirNextW1G"/>
          <w:color w:val="161614"/>
          <w:sz w:val="20"/>
          <w:szCs w:val="20"/>
        </w:rPr>
        <w:t xml:space="preserve"> und Manager entwickeln </w:t>
      </w:r>
      <w:ins w:id="204" w:author="Jan Thielscher" w:date="2020-02-12T23:37:00Z">
        <w:r w:rsidR="00F15BED">
          <w:rPr>
            <w:rFonts w:ascii="AvenirNextW1G" w:hAnsi="AvenirNextW1G"/>
            <w:color w:val="161614"/>
            <w:sz w:val="20"/>
            <w:szCs w:val="20"/>
          </w:rPr>
          <w:t xml:space="preserve">eine </w:t>
        </w:r>
      </w:ins>
      <w:r>
        <w:rPr>
          <w:rFonts w:ascii="AvenirNextW1G" w:hAnsi="AvenirNextW1G"/>
          <w:color w:val="161614"/>
          <w:sz w:val="20"/>
          <w:szCs w:val="20"/>
        </w:rPr>
        <w:t>Strategie</w:t>
      </w:r>
      <w:del w:id="205" w:author="Jan Thielscher" w:date="2020-02-12T23:37:00Z">
        <w:r w:rsidDel="00F15BED">
          <w:rPr>
            <w:rFonts w:ascii="AvenirNextW1G" w:hAnsi="AvenirNextW1G"/>
            <w:color w:val="161614"/>
            <w:sz w:val="20"/>
            <w:szCs w:val="20"/>
          </w:rPr>
          <w:delText>n</w:delText>
        </w:r>
      </w:del>
      <w:r>
        <w:rPr>
          <w:rFonts w:ascii="AvenirNextW1G" w:hAnsi="AvenirNextW1G"/>
          <w:color w:val="161614"/>
          <w:sz w:val="20"/>
          <w:szCs w:val="20"/>
        </w:rPr>
        <w:t xml:space="preserve">, </w:t>
      </w:r>
      <w:del w:id="206" w:author="Jan Thielscher" w:date="2020-02-12T23:38:00Z">
        <w:r w:rsidDel="00F15BED">
          <w:rPr>
            <w:rFonts w:ascii="AvenirNextW1G" w:hAnsi="AvenirNextW1G"/>
            <w:color w:val="161614"/>
            <w:sz w:val="20"/>
            <w:szCs w:val="20"/>
          </w:rPr>
          <w:delText xml:space="preserve">um </w:delText>
        </w:r>
      </w:del>
      <w:ins w:id="207" w:author="Jan Thielscher" w:date="2020-02-12T23:38:00Z">
        <w:r w:rsidR="00F15BED">
          <w:rPr>
            <w:rFonts w:ascii="AvenirNextW1G" w:hAnsi="AvenirNextW1G"/>
            <w:color w:val="161614"/>
            <w:sz w:val="20"/>
            <w:szCs w:val="20"/>
          </w:rPr>
          <w:t xml:space="preserve">für die Nutzung, den Beitrag und die </w:t>
        </w:r>
      </w:ins>
      <w:ins w:id="208" w:author="Jan Thielscher" w:date="2020-02-12T23:39:00Z">
        <w:r w:rsidR="00F15BED">
          <w:rPr>
            <w:rFonts w:ascii="AvenirNextW1G" w:hAnsi="AvenirNextW1G"/>
            <w:color w:val="161614"/>
            <w:sz w:val="20"/>
            <w:szCs w:val="20"/>
          </w:rPr>
          <w:t xml:space="preserve">Verbreitung von </w:t>
        </w:r>
      </w:ins>
      <w:r>
        <w:rPr>
          <w:rFonts w:ascii="AvenirNextW1G" w:hAnsi="AvenirNextW1G"/>
          <w:color w:val="161614"/>
          <w:sz w:val="20"/>
          <w:szCs w:val="20"/>
        </w:rPr>
        <w:t>Open Source</w:t>
      </w:r>
      <w:ins w:id="209" w:author="Jan Thielscher" w:date="2020-02-12T23:39:00Z">
        <w:r w:rsidR="00F15BED">
          <w:rPr>
            <w:rFonts w:ascii="AvenirNextW1G" w:hAnsi="AvenirNextW1G"/>
            <w:color w:val="161614"/>
            <w:sz w:val="20"/>
            <w:szCs w:val="20"/>
          </w:rPr>
          <w:t xml:space="preserve">, </w:t>
        </w:r>
      </w:ins>
      <w:del w:id="210" w:author="Jan Thielscher" w:date="2020-02-12T23:39:00Z">
        <w:r w:rsidDel="00F15BED">
          <w:rPr>
            <w:rFonts w:ascii="AvenirNextW1G" w:hAnsi="AvenirNextW1G"/>
            <w:color w:val="161614"/>
            <w:sz w:val="20"/>
            <w:szCs w:val="20"/>
          </w:rPr>
          <w:delText xml:space="preserve"> zu nutzen, zu verbreiten und dazu beizutragen. Sie </w:delText>
        </w:r>
      </w:del>
      <w:r>
        <w:rPr>
          <w:rFonts w:ascii="AvenirNextW1G" w:hAnsi="AvenirNextW1G"/>
          <w:color w:val="161614"/>
          <w:sz w:val="20"/>
          <w:szCs w:val="20"/>
        </w:rPr>
        <w:t>bilden Teams</w:t>
      </w:r>
      <w:del w:id="211" w:author="Jan Thielscher" w:date="2020-02-12T23:39:00Z">
        <w:r w:rsidDel="00F15BED">
          <w:rPr>
            <w:rFonts w:ascii="AvenirNextW1G" w:hAnsi="AvenirNextW1G"/>
            <w:color w:val="161614"/>
            <w:sz w:val="20"/>
            <w:szCs w:val="20"/>
          </w:rPr>
          <w:delText xml:space="preserve">, um </w:delText>
        </w:r>
      </w:del>
      <w:ins w:id="212" w:author="Jan Thielscher" w:date="2020-02-12T23:39:00Z">
        <w:r w:rsidR="00F15BED">
          <w:rPr>
            <w:rFonts w:ascii="AvenirNextW1G" w:hAnsi="AvenirNextW1G"/>
            <w:color w:val="161614"/>
            <w:sz w:val="20"/>
            <w:szCs w:val="20"/>
          </w:rPr>
          <w:t xml:space="preserve"> zur Förderung der </w:t>
        </w:r>
      </w:ins>
      <w:del w:id="213" w:author="Jan Thielscher" w:date="2020-02-12T23:39:00Z">
        <w:r w:rsidDel="00F15BED">
          <w:rPr>
            <w:rFonts w:ascii="AvenirNextW1G" w:hAnsi="AvenirNextW1G"/>
            <w:color w:val="161614"/>
            <w:sz w:val="20"/>
            <w:szCs w:val="20"/>
          </w:rPr>
          <w:delText xml:space="preserve">die </w:delText>
        </w:r>
      </w:del>
      <w:r>
        <w:rPr>
          <w:rFonts w:ascii="AvenirNextW1G" w:hAnsi="AvenirNextW1G"/>
          <w:color w:val="161614"/>
          <w:sz w:val="20"/>
          <w:szCs w:val="20"/>
        </w:rPr>
        <w:t>OSS-Nutzung</w:t>
      </w:r>
      <w:ins w:id="214" w:author="Jan Thielscher" w:date="2020-02-12T23:39:00Z">
        <w:r w:rsidR="001459C8">
          <w:rPr>
            <w:rFonts w:ascii="AvenirNextW1G" w:hAnsi="AvenirNextW1G"/>
            <w:color w:val="161614"/>
            <w:sz w:val="20"/>
            <w:szCs w:val="20"/>
          </w:rPr>
          <w:t xml:space="preserve">; </w:t>
        </w:r>
      </w:ins>
      <w:ins w:id="215" w:author="Jan Thielscher" w:date="2020-02-12T23:40:00Z">
        <w:r w:rsidR="001459C8">
          <w:rPr>
            <w:rFonts w:ascii="AvenirNextW1G" w:hAnsi="AvenirNextW1G"/>
            <w:color w:val="161614"/>
            <w:sz w:val="20"/>
            <w:szCs w:val="20"/>
          </w:rPr>
          <w:t xml:space="preserve">und </w:t>
        </w:r>
      </w:ins>
      <w:del w:id="216" w:author="Jan Thielscher" w:date="2020-02-12T23:39:00Z">
        <w:r w:rsidDel="001459C8">
          <w:rPr>
            <w:rFonts w:ascii="AvenirNextW1G" w:hAnsi="AvenirNextW1G"/>
            <w:color w:val="161614"/>
            <w:sz w:val="20"/>
            <w:szCs w:val="20"/>
          </w:rPr>
          <w:delText xml:space="preserve"> zu fördern; </w:delText>
        </w:r>
      </w:del>
      <w:r>
        <w:rPr>
          <w:rFonts w:ascii="AvenirNextW1G" w:hAnsi="AvenirNextW1G"/>
          <w:color w:val="161614"/>
          <w:sz w:val="20"/>
          <w:szCs w:val="20"/>
        </w:rPr>
        <w:t xml:space="preserve">sie </w:t>
      </w:r>
      <w:proofErr w:type="spellStart"/>
      <w:r>
        <w:rPr>
          <w:rFonts w:ascii="AvenirNextW1G" w:hAnsi="AvenirNextW1G"/>
          <w:color w:val="161614"/>
          <w:sz w:val="20"/>
          <w:szCs w:val="20"/>
        </w:rPr>
        <w:t>überwachen</w:t>
      </w:r>
      <w:proofErr w:type="spellEnd"/>
      <w:r>
        <w:rPr>
          <w:rFonts w:ascii="AvenirNextW1G" w:hAnsi="AvenirNextW1G"/>
          <w:color w:val="161614"/>
          <w:sz w:val="20"/>
          <w:szCs w:val="20"/>
        </w:rPr>
        <w:t xml:space="preserve"> </w:t>
      </w:r>
      <w:del w:id="217" w:author="Jan Thielscher" w:date="2020-02-12T23:40:00Z">
        <w:r w:rsidDel="001459C8">
          <w:rPr>
            <w:rFonts w:ascii="AvenirNextW1G" w:hAnsi="AvenirNextW1G"/>
            <w:color w:val="161614"/>
            <w:sz w:val="20"/>
            <w:szCs w:val="20"/>
          </w:rPr>
          <w:delText xml:space="preserve">die </w:delText>
        </w:r>
      </w:del>
      <w:r>
        <w:rPr>
          <w:rFonts w:ascii="AvenirNextW1G" w:hAnsi="AvenirNextW1G"/>
          <w:color w:val="161614"/>
          <w:sz w:val="20"/>
          <w:szCs w:val="20"/>
        </w:rPr>
        <w:t xml:space="preserve">OSS-Prozesse </w:t>
      </w:r>
      <w:del w:id="218" w:author="Jan Thielscher" w:date="2020-02-12T23:40:00Z">
        <w:r w:rsidDel="001459C8">
          <w:rPr>
            <w:rFonts w:ascii="AvenirNextW1G" w:hAnsi="AvenirNextW1G"/>
            <w:color w:val="161614"/>
            <w:sz w:val="20"/>
            <w:szCs w:val="20"/>
          </w:rPr>
          <w:delText xml:space="preserve">und investieren </w:delText>
        </w:r>
      </w:del>
      <w:ins w:id="219" w:author="Jan Thielscher" w:date="2020-02-12T23:40:00Z">
        <w:r w:rsidR="001459C8">
          <w:rPr>
            <w:rFonts w:ascii="AvenirNextW1G" w:hAnsi="AvenirNextW1G"/>
            <w:color w:val="161614"/>
            <w:sz w:val="20"/>
            <w:szCs w:val="20"/>
          </w:rPr>
          <w:t xml:space="preserve">Investitionen </w:t>
        </w:r>
      </w:ins>
      <w:r>
        <w:rPr>
          <w:rFonts w:ascii="AvenirNextW1G" w:hAnsi="AvenirNextW1G"/>
          <w:color w:val="161614"/>
          <w:sz w:val="20"/>
          <w:szCs w:val="20"/>
        </w:rPr>
        <w:t xml:space="preserve">in </w:t>
      </w:r>
      <w:del w:id="220" w:author="Jan Thielscher" w:date="2020-02-12T23:40:00Z">
        <w:r w:rsidDel="001459C8">
          <w:rPr>
            <w:rFonts w:ascii="AvenirNextW1G" w:hAnsi="AvenirNextW1G"/>
            <w:color w:val="161614"/>
            <w:sz w:val="20"/>
            <w:szCs w:val="20"/>
          </w:rPr>
          <w:delText xml:space="preserve">die </w:delText>
        </w:r>
      </w:del>
      <w:r>
        <w:rPr>
          <w:rFonts w:ascii="AvenirNextW1G" w:hAnsi="AvenirNextW1G"/>
          <w:color w:val="161614"/>
          <w:sz w:val="20"/>
          <w:szCs w:val="20"/>
        </w:rPr>
        <w:t>erforderliche</w:t>
      </w:r>
      <w:ins w:id="221" w:author="Jan Thielscher" w:date="2020-02-12T23:40:00Z">
        <w:r w:rsidR="001459C8">
          <w:rPr>
            <w:rFonts w:ascii="AvenirNextW1G" w:hAnsi="AvenirNextW1G"/>
            <w:color w:val="161614"/>
            <w:sz w:val="20"/>
            <w:szCs w:val="20"/>
          </w:rPr>
          <w:t xml:space="preserve"> </w:t>
        </w:r>
      </w:ins>
      <w:del w:id="222" w:author="Jan Thielscher" w:date="2020-02-12T23:40:00Z">
        <w:r w:rsidDel="001459C8">
          <w:rPr>
            <w:rFonts w:ascii="AvenirNextW1G" w:hAnsi="AvenirNextW1G"/>
            <w:color w:val="161614"/>
            <w:sz w:val="20"/>
            <w:szCs w:val="20"/>
          </w:rPr>
          <w:delText xml:space="preserve">n </w:delText>
        </w:r>
      </w:del>
      <w:r>
        <w:rPr>
          <w:rFonts w:ascii="AvenirNextW1G" w:hAnsi="AvenirNextW1G"/>
          <w:color w:val="161614"/>
          <w:sz w:val="20"/>
          <w:szCs w:val="20"/>
        </w:rPr>
        <w:t xml:space="preserve">Software-Tools. </w:t>
      </w:r>
    </w:p>
    <w:p w14:paraId="6A5687AE" w14:textId="77777777" w:rsidR="004833E0" w:rsidRDefault="004833E0" w:rsidP="004833E0">
      <w:pPr>
        <w:pStyle w:val="StandardWeb"/>
        <w:ind w:left="720"/>
        <w:rPr>
          <w:rFonts w:ascii="AvenirNextW1G" w:hAnsi="AvenirNextW1G"/>
          <w:color w:val="161614"/>
          <w:sz w:val="16"/>
          <w:szCs w:val="16"/>
          <w:lang w:val="en-US"/>
        </w:rPr>
      </w:pPr>
      <w:r w:rsidRPr="004833E0">
        <w:rPr>
          <w:rFonts w:ascii="AvenirNextW1G" w:hAnsi="AvenirNextW1G"/>
          <w:color w:val="161614"/>
          <w:sz w:val="16"/>
          <w:szCs w:val="16"/>
          <w:lang w:val="en-US"/>
        </w:rPr>
        <w:t xml:space="preserve">*ODM: Original Design Manufacturer OEM: Original Equipment Manufacturer </w:t>
      </w:r>
    </w:p>
    <w:p w14:paraId="14A018DF" w14:textId="77777777" w:rsidR="004833E0" w:rsidRDefault="004833E0" w:rsidP="004833E0">
      <w:pPr>
        <w:pStyle w:val="StandardWeb"/>
        <w:ind w:left="720"/>
        <w:rPr>
          <w:rFonts w:ascii="AvenirNextW1G" w:hAnsi="AvenirNextW1G"/>
          <w:color w:val="161614"/>
          <w:sz w:val="16"/>
          <w:szCs w:val="16"/>
          <w:lang w:val="en-US"/>
        </w:rPr>
      </w:pPr>
    </w:p>
    <w:p w14:paraId="5CE6E3C0" w14:textId="77777777" w:rsidR="004833E0" w:rsidRDefault="004833E0" w:rsidP="004833E0">
      <w:pPr>
        <w:pStyle w:val="StandardWeb"/>
      </w:pPr>
      <w:r>
        <w:rPr>
          <w:rFonts w:ascii="AvenirNextW1G" w:hAnsi="AvenirNextW1G"/>
          <w:color w:val="474744"/>
          <w:sz w:val="22"/>
          <w:szCs w:val="22"/>
        </w:rPr>
        <w:t xml:space="preserve">Definition von OSS </w:t>
      </w:r>
    </w:p>
    <w:p w14:paraId="20BC1432" w14:textId="77777777" w:rsidR="004833E0" w:rsidRDefault="004833E0" w:rsidP="004833E0">
      <w:pPr>
        <w:pStyle w:val="StandardWeb"/>
      </w:pPr>
      <w:r>
        <w:rPr>
          <w:rFonts w:ascii="AvenirNextW1G" w:hAnsi="AvenirNextW1G"/>
          <w:color w:val="161614"/>
          <w:sz w:val="20"/>
          <w:szCs w:val="20"/>
        </w:rPr>
        <w:t xml:space="preserve">Es ist nicht einfach, die Frage "Was ist OSS?" genau zu beantworten. Unterschiedliche Menschen werden auf die Frage verschiedene Antworten geben. Die meisten Menschen </w:t>
      </w:r>
      <w:del w:id="223" w:author="Jan Thielscher" w:date="2020-02-12T23:41:00Z">
        <w:r w:rsidDel="001459C8">
          <w:rPr>
            <w:rFonts w:ascii="AvenirNextW1G" w:hAnsi="AvenirNextW1G"/>
            <w:color w:val="161614"/>
            <w:sz w:val="20"/>
            <w:szCs w:val="20"/>
          </w:rPr>
          <w:delText xml:space="preserve">stimmen </w:delText>
        </w:r>
      </w:del>
      <w:ins w:id="224" w:author="Jan Thielscher" w:date="2020-02-12T23:41:00Z">
        <w:r w:rsidR="001459C8">
          <w:rPr>
            <w:rFonts w:ascii="AvenirNextW1G" w:hAnsi="AvenirNextW1G"/>
            <w:color w:val="161614"/>
            <w:sz w:val="20"/>
            <w:szCs w:val="20"/>
          </w:rPr>
          <w:t>würden</w:t>
        </w:r>
        <w:r w:rsidR="001459C8">
          <w:rPr>
            <w:rFonts w:ascii="AvenirNextW1G" w:hAnsi="AvenirNextW1G"/>
            <w:color w:val="161614"/>
            <w:sz w:val="20"/>
            <w:szCs w:val="20"/>
          </w:rPr>
          <w:t xml:space="preserve"> </w:t>
        </w:r>
      </w:ins>
      <w:r>
        <w:rPr>
          <w:rFonts w:ascii="AvenirNextW1G" w:hAnsi="AvenirNextW1G"/>
          <w:color w:val="161614"/>
          <w:sz w:val="20"/>
          <w:szCs w:val="20"/>
        </w:rPr>
        <w:t xml:space="preserve">jedoch </w:t>
      </w:r>
      <w:del w:id="225" w:author="Jan Thielscher" w:date="2020-02-12T23:41:00Z">
        <w:r w:rsidDel="001459C8">
          <w:rPr>
            <w:rFonts w:ascii="AvenirNextW1G" w:hAnsi="AvenirNextW1G"/>
            <w:color w:val="161614"/>
            <w:sz w:val="20"/>
            <w:szCs w:val="20"/>
          </w:rPr>
          <w:delText xml:space="preserve">bei </w:delText>
        </w:r>
      </w:del>
      <w:ins w:id="226" w:author="Jan Thielscher" w:date="2020-02-12T23:41:00Z">
        <w:r w:rsidR="001459C8">
          <w:rPr>
            <w:rFonts w:ascii="AvenirNextW1G" w:hAnsi="AvenirNextW1G"/>
            <w:color w:val="161614"/>
            <w:sz w:val="20"/>
            <w:szCs w:val="20"/>
          </w:rPr>
          <w:t>dem</w:t>
        </w:r>
        <w:r w:rsidR="001459C8">
          <w:rPr>
            <w:rFonts w:ascii="AvenirNextW1G" w:hAnsi="AvenirNextW1G"/>
            <w:color w:val="161614"/>
            <w:sz w:val="20"/>
            <w:szCs w:val="20"/>
          </w:rPr>
          <w:t xml:space="preserve"> </w:t>
        </w:r>
      </w:ins>
      <w:r>
        <w:rPr>
          <w:rFonts w:ascii="AvenirNextW1G" w:hAnsi="AvenirNextW1G"/>
          <w:color w:val="161614"/>
          <w:sz w:val="20"/>
          <w:szCs w:val="20"/>
        </w:rPr>
        <w:t xml:space="preserve">folgenden </w:t>
      </w:r>
      <w:del w:id="227" w:author="Jan Thielscher" w:date="2020-02-12T23:41:00Z">
        <w:r w:rsidDel="001459C8">
          <w:rPr>
            <w:rFonts w:ascii="AvenirNextW1G" w:hAnsi="AvenirNextW1G"/>
            <w:color w:val="161614"/>
            <w:sz w:val="20"/>
            <w:szCs w:val="20"/>
          </w:rPr>
          <w:delText>Aussagen überein</w:delText>
        </w:r>
      </w:del>
      <w:ins w:id="228" w:author="Jan Thielscher" w:date="2020-02-12T23:41:00Z">
        <w:r w:rsidR="001459C8">
          <w:rPr>
            <w:rFonts w:ascii="AvenirNextW1G" w:hAnsi="AvenirNextW1G"/>
            <w:color w:val="161614"/>
            <w:sz w:val="20"/>
            <w:szCs w:val="20"/>
          </w:rPr>
          <w:t>zustimmen</w:t>
        </w:r>
      </w:ins>
      <w:r>
        <w:rPr>
          <w:rFonts w:ascii="AvenirNextW1G" w:hAnsi="AvenirNextW1G"/>
          <w:color w:val="161614"/>
          <w:sz w:val="20"/>
          <w:szCs w:val="20"/>
        </w:rPr>
        <w:t xml:space="preserve">: </w:t>
      </w:r>
    </w:p>
    <w:p w14:paraId="6A5F74AA" w14:textId="77777777" w:rsidR="004833E0" w:rsidRDefault="004833E0" w:rsidP="004833E0">
      <w:pPr>
        <w:pStyle w:val="StandardWeb"/>
      </w:pPr>
      <w:r>
        <w:rPr>
          <w:rFonts w:ascii="AvenirNextW1G" w:hAnsi="AvenirNextW1G"/>
          <w:color w:val="161614"/>
          <w:sz w:val="20"/>
          <w:szCs w:val="20"/>
        </w:rPr>
        <w:t xml:space="preserve">OSS ist Software, </w:t>
      </w:r>
      <w:del w:id="229" w:author="Jan Thielscher" w:date="2020-02-12T23:41:00Z">
        <w:r w:rsidDel="001459C8">
          <w:rPr>
            <w:rFonts w:ascii="AvenirNextW1G" w:hAnsi="AvenirNextW1G"/>
            <w:color w:val="161614"/>
            <w:sz w:val="20"/>
            <w:szCs w:val="20"/>
          </w:rPr>
          <w:delText xml:space="preserve">für </w:delText>
        </w:r>
      </w:del>
      <w:ins w:id="230" w:author="Jan Thielscher" w:date="2020-02-12T23:41:00Z">
        <w:r w:rsidR="001459C8">
          <w:rPr>
            <w:rFonts w:ascii="AvenirNextW1G" w:hAnsi="AvenirNextW1G"/>
            <w:color w:val="161614"/>
            <w:sz w:val="20"/>
            <w:szCs w:val="20"/>
          </w:rPr>
          <w:t xml:space="preserve">von </w:t>
        </w:r>
      </w:ins>
      <w:ins w:id="231" w:author="Jan Thielscher" w:date="2020-02-12T23:42:00Z">
        <w:r w:rsidR="001459C8">
          <w:rPr>
            <w:rFonts w:ascii="AvenirNextW1G" w:hAnsi="AvenirNextW1G"/>
            <w:color w:val="161614"/>
            <w:sz w:val="20"/>
            <w:szCs w:val="20"/>
          </w:rPr>
          <w:t xml:space="preserve">welcher </w:t>
        </w:r>
      </w:ins>
      <w:del w:id="232" w:author="Jan Thielscher" w:date="2020-02-12T23:41:00Z">
        <w:r w:rsidDel="001459C8">
          <w:rPr>
            <w:rFonts w:ascii="AvenirNextW1G" w:hAnsi="AvenirNextW1G"/>
            <w:color w:val="161614"/>
            <w:sz w:val="20"/>
            <w:szCs w:val="20"/>
          </w:rPr>
          <w:delText xml:space="preserve">welche </w:delText>
        </w:r>
      </w:del>
      <w:r>
        <w:rPr>
          <w:rFonts w:ascii="AvenirNextW1G" w:hAnsi="AvenirNextW1G"/>
          <w:color w:val="161614"/>
          <w:sz w:val="20"/>
          <w:szCs w:val="20"/>
        </w:rPr>
        <w:t xml:space="preserve">der Quellcode bereitgestellt wird. Der Urheberrechtsinhaber gestattet Dritten, die Software zu verwenden, zu </w:t>
      </w:r>
      <w:del w:id="233" w:author="Jan Thielscher" w:date="2020-02-12T23:42:00Z">
        <w:r w:rsidDel="001459C8">
          <w:rPr>
            <w:rFonts w:ascii="AvenirNextW1G" w:hAnsi="AvenirNextW1G"/>
            <w:color w:val="161614"/>
            <w:sz w:val="20"/>
            <w:szCs w:val="20"/>
          </w:rPr>
          <w:delText>überprüfen</w:delText>
        </w:r>
      </w:del>
      <w:ins w:id="234" w:author="Jan Thielscher" w:date="2020-02-12T23:42:00Z">
        <w:r w:rsidR="001459C8">
          <w:rPr>
            <w:rFonts w:ascii="AvenirNextW1G" w:hAnsi="AvenirNextW1G"/>
            <w:color w:val="161614"/>
            <w:sz w:val="20"/>
            <w:szCs w:val="20"/>
          </w:rPr>
          <w:t>inspizieren</w:t>
        </w:r>
      </w:ins>
      <w:r>
        <w:rPr>
          <w:rFonts w:ascii="AvenirNextW1G" w:hAnsi="AvenirNextW1G"/>
          <w:color w:val="161614"/>
          <w:sz w:val="20"/>
          <w:szCs w:val="20"/>
        </w:rPr>
        <w:t xml:space="preserve">, zu modifizieren und weiterzugeben. </w:t>
      </w:r>
    </w:p>
    <w:p w14:paraId="6B0B87EE" w14:textId="77777777" w:rsidR="004833E0" w:rsidRDefault="004833E0" w:rsidP="004833E0">
      <w:pPr>
        <w:pStyle w:val="StandardWeb"/>
      </w:pPr>
      <w:r>
        <w:rPr>
          <w:rFonts w:ascii="AvenirNextW1G" w:hAnsi="AvenirNextW1G"/>
          <w:color w:val="474744"/>
          <w:sz w:val="22"/>
          <w:szCs w:val="22"/>
        </w:rPr>
        <w:t xml:space="preserve">Beispiele </w:t>
      </w:r>
      <w:proofErr w:type="spellStart"/>
      <w:r>
        <w:rPr>
          <w:rFonts w:ascii="AvenirNextW1G" w:hAnsi="AvenirNextW1G"/>
          <w:color w:val="474744"/>
          <w:sz w:val="22"/>
          <w:szCs w:val="22"/>
        </w:rPr>
        <w:t>für</w:t>
      </w:r>
      <w:proofErr w:type="spellEnd"/>
      <w:r>
        <w:rPr>
          <w:rFonts w:ascii="AvenirNextW1G" w:hAnsi="AvenirNextW1G"/>
          <w:color w:val="474744"/>
          <w:sz w:val="22"/>
          <w:szCs w:val="22"/>
        </w:rPr>
        <w:t xml:space="preserve"> OSS </w:t>
      </w:r>
    </w:p>
    <w:p w14:paraId="346A9E10" w14:textId="77777777" w:rsidR="004833E0" w:rsidRDefault="004833E0" w:rsidP="004833E0">
      <w:pPr>
        <w:pStyle w:val="StandardWeb"/>
      </w:pPr>
      <w:r>
        <w:rPr>
          <w:rFonts w:ascii="AvenirNextW1G" w:hAnsi="AvenirNextW1G"/>
          <w:color w:val="161614"/>
          <w:sz w:val="20"/>
          <w:szCs w:val="20"/>
        </w:rPr>
        <w:t xml:space="preserve">Linux ist wahrscheinlich das am </w:t>
      </w:r>
      <w:del w:id="235" w:author="Jan Thielscher" w:date="2020-02-12T23:43:00Z">
        <w:r w:rsidDel="001459C8">
          <w:rPr>
            <w:rFonts w:ascii="AvenirNextW1G" w:hAnsi="AvenirNextW1G"/>
            <w:color w:val="161614"/>
            <w:sz w:val="20"/>
            <w:szCs w:val="20"/>
          </w:rPr>
          <w:delText xml:space="preserve">weitesten </w:delText>
        </w:r>
      </w:del>
      <w:r>
        <w:rPr>
          <w:rFonts w:ascii="AvenirNextW1G" w:hAnsi="AvenirNextW1G"/>
          <w:color w:val="161614"/>
          <w:sz w:val="20"/>
          <w:szCs w:val="20"/>
        </w:rPr>
        <w:t>bekannte</w:t>
      </w:r>
      <w:ins w:id="236" w:author="Jan Thielscher" w:date="2020-02-12T23:43:00Z">
        <w:r w:rsidR="001459C8">
          <w:rPr>
            <w:rFonts w:ascii="AvenirNextW1G" w:hAnsi="AvenirNextW1G"/>
            <w:color w:val="161614"/>
            <w:sz w:val="20"/>
            <w:szCs w:val="20"/>
          </w:rPr>
          <w:t>ste</w:t>
        </w:r>
      </w:ins>
      <w:r>
        <w:rPr>
          <w:rFonts w:ascii="AvenirNextW1G" w:hAnsi="AvenirNextW1G"/>
          <w:color w:val="161614"/>
          <w:sz w:val="20"/>
          <w:szCs w:val="20"/>
        </w:rPr>
        <w:t xml:space="preserve"> Beispiel </w:t>
      </w:r>
      <w:proofErr w:type="spellStart"/>
      <w:r>
        <w:rPr>
          <w:rFonts w:ascii="AvenirNextW1G" w:hAnsi="AvenirNextW1G"/>
          <w:color w:val="161614"/>
          <w:sz w:val="20"/>
          <w:szCs w:val="20"/>
        </w:rPr>
        <w:t>für</w:t>
      </w:r>
      <w:proofErr w:type="spellEnd"/>
      <w:r>
        <w:rPr>
          <w:rFonts w:ascii="AvenirNextW1G" w:hAnsi="AvenirNextW1G"/>
          <w:color w:val="161614"/>
          <w:sz w:val="20"/>
          <w:szCs w:val="20"/>
        </w:rPr>
        <w:t xml:space="preserve"> Open Source Software. Ein Betriebssystem (OS) ist Software, die </w:t>
      </w:r>
      <w:del w:id="237" w:author="Jan Thielscher" w:date="2020-02-12T23:43:00Z">
        <w:r w:rsidDel="001459C8">
          <w:rPr>
            <w:rFonts w:ascii="AvenirNextW1G" w:hAnsi="AvenirNextW1G"/>
            <w:color w:val="161614"/>
            <w:sz w:val="20"/>
            <w:szCs w:val="20"/>
          </w:rPr>
          <w:delText xml:space="preserve">dafür designt wurde, anderer Software eine </w:delText>
        </w:r>
      </w:del>
      <w:ins w:id="238" w:author="Jan Thielscher" w:date="2020-02-12T23:43:00Z">
        <w:r w:rsidR="001459C8">
          <w:rPr>
            <w:rFonts w:ascii="AvenirNextW1G" w:hAnsi="AvenirNextW1G"/>
            <w:color w:val="161614"/>
            <w:sz w:val="20"/>
            <w:szCs w:val="20"/>
          </w:rPr>
          <w:t xml:space="preserve">als </w:t>
        </w:r>
      </w:ins>
      <w:r>
        <w:rPr>
          <w:rFonts w:ascii="AvenirNextW1G" w:hAnsi="AvenirNextW1G"/>
          <w:color w:val="161614"/>
          <w:sz w:val="20"/>
          <w:szCs w:val="20"/>
        </w:rPr>
        <w:t xml:space="preserve">Plattform </w:t>
      </w:r>
      <w:del w:id="239" w:author="Jan Thielscher" w:date="2020-02-12T23:43:00Z">
        <w:r w:rsidDel="001459C8">
          <w:rPr>
            <w:rFonts w:ascii="AvenirNextW1G" w:hAnsi="AvenirNextW1G"/>
            <w:color w:val="161614"/>
            <w:sz w:val="20"/>
            <w:szCs w:val="20"/>
          </w:rPr>
          <w:delText>zur Verfügung zu stellen</w:delText>
        </w:r>
      </w:del>
      <w:ins w:id="240" w:author="Jan Thielscher" w:date="2020-02-12T23:43:00Z">
        <w:r w:rsidR="001459C8">
          <w:rPr>
            <w:rFonts w:ascii="AvenirNextW1G" w:hAnsi="AvenirNextW1G"/>
            <w:color w:val="161614"/>
            <w:sz w:val="20"/>
            <w:szCs w:val="20"/>
          </w:rPr>
          <w:t>für andere Software konzipiert ist</w:t>
        </w:r>
      </w:ins>
      <w:r>
        <w:rPr>
          <w:rFonts w:ascii="AvenirNextW1G" w:hAnsi="AvenirNextW1G"/>
          <w:color w:val="161614"/>
          <w:sz w:val="20"/>
          <w:szCs w:val="20"/>
        </w:rPr>
        <w:t xml:space="preserve">. Linux ist ein solches Betriebssystem. Linux ist </w:t>
      </w:r>
      <w:proofErr w:type="spellStart"/>
      <w:r>
        <w:rPr>
          <w:rFonts w:ascii="AvenirNextW1G" w:hAnsi="AvenirNextW1G"/>
          <w:color w:val="161614"/>
          <w:sz w:val="20"/>
          <w:szCs w:val="20"/>
        </w:rPr>
        <w:t>überall</w:t>
      </w:r>
      <w:proofErr w:type="spellEnd"/>
      <w:r>
        <w:rPr>
          <w:rFonts w:ascii="AvenirNextW1G" w:hAnsi="AvenirNextW1G"/>
          <w:color w:val="161614"/>
          <w:sz w:val="20"/>
          <w:szCs w:val="20"/>
        </w:rPr>
        <w:t xml:space="preserve">. Es ist in fast </w:t>
      </w:r>
      <w:del w:id="241" w:author="Jan Thielscher" w:date="2020-02-12T23:44:00Z">
        <w:r w:rsidDel="001459C8">
          <w:rPr>
            <w:rFonts w:ascii="AvenirNextW1G" w:hAnsi="AvenirNextW1G"/>
            <w:color w:val="161614"/>
            <w:sz w:val="20"/>
            <w:szCs w:val="20"/>
          </w:rPr>
          <w:delText xml:space="preserve">allen </w:delText>
        </w:r>
      </w:del>
      <w:proofErr w:type="gramStart"/>
      <w:ins w:id="242" w:author="Jan Thielscher" w:date="2020-02-12T23:44:00Z">
        <w:r w:rsidR="001459C8">
          <w:rPr>
            <w:rFonts w:ascii="AvenirNextW1G" w:hAnsi="AvenirNextW1G"/>
            <w:color w:val="161614"/>
            <w:sz w:val="20"/>
            <w:szCs w:val="20"/>
          </w:rPr>
          <w:t>jedem</w:t>
        </w:r>
        <w:r w:rsidR="001459C8">
          <w:rPr>
            <w:rFonts w:ascii="AvenirNextW1G" w:hAnsi="AvenirNextW1G"/>
            <w:color w:val="161614"/>
            <w:sz w:val="20"/>
            <w:szCs w:val="20"/>
          </w:rPr>
          <w:t xml:space="preserve"> </w:t>
        </w:r>
      </w:ins>
      <w:r>
        <w:rPr>
          <w:rFonts w:ascii="AvenirNextW1G" w:hAnsi="AvenirNextW1G"/>
          <w:color w:val="161614"/>
          <w:sz w:val="20"/>
          <w:szCs w:val="20"/>
        </w:rPr>
        <w:t>wichtigen Computersystemen</w:t>
      </w:r>
      <w:proofErr w:type="gramEnd"/>
      <w:r>
        <w:rPr>
          <w:rFonts w:ascii="AvenirNextW1G" w:hAnsi="AvenirNextW1G"/>
          <w:color w:val="161614"/>
          <w:sz w:val="20"/>
          <w:szCs w:val="20"/>
        </w:rPr>
        <w:t xml:space="preserve"> enthalten, einschließlich Supercomputern, </w:t>
      </w:r>
      <w:proofErr w:type="spellStart"/>
      <w:r>
        <w:rPr>
          <w:rFonts w:ascii="AvenirNextW1G" w:hAnsi="AvenirNextW1G"/>
          <w:color w:val="161614"/>
          <w:sz w:val="20"/>
          <w:szCs w:val="20"/>
        </w:rPr>
        <w:t>Börsensystemen</w:t>
      </w:r>
      <w:proofErr w:type="spellEnd"/>
      <w:r>
        <w:rPr>
          <w:rFonts w:ascii="AvenirNextW1G" w:hAnsi="AvenirNextW1G"/>
          <w:color w:val="161614"/>
          <w:sz w:val="20"/>
          <w:szCs w:val="20"/>
        </w:rPr>
        <w:t>, Internet</w:t>
      </w:r>
      <w:ins w:id="243" w:author="Jan Thielscher" w:date="2020-02-12T23:44:00Z">
        <w:r w:rsidR="001459C8">
          <w:rPr>
            <w:rFonts w:ascii="AvenirNextW1G" w:hAnsi="AvenirNextW1G"/>
            <w:color w:val="161614"/>
            <w:sz w:val="20"/>
            <w:szCs w:val="20"/>
          </w:rPr>
          <w:t>-</w:t>
        </w:r>
      </w:ins>
      <w:del w:id="244" w:author="Jan Thielscher" w:date="2020-02-12T23:44:00Z">
        <w:r w:rsidDel="001459C8">
          <w:rPr>
            <w:rFonts w:ascii="AvenirNextW1G" w:hAnsi="AvenirNextW1G"/>
            <w:color w:val="161614"/>
            <w:sz w:val="20"/>
            <w:szCs w:val="20"/>
          </w:rPr>
          <w:delText>servern</w:delText>
        </w:r>
      </w:del>
      <w:ins w:id="245" w:author="Jan Thielscher" w:date="2020-02-12T23:44:00Z">
        <w:r w:rsidR="001459C8">
          <w:rPr>
            <w:rFonts w:ascii="AvenirNextW1G" w:hAnsi="AvenirNextW1G"/>
            <w:color w:val="161614"/>
            <w:sz w:val="20"/>
            <w:szCs w:val="20"/>
          </w:rPr>
          <w:t>S</w:t>
        </w:r>
        <w:r w:rsidR="001459C8">
          <w:rPr>
            <w:rFonts w:ascii="AvenirNextW1G" w:hAnsi="AvenirNextW1G"/>
            <w:color w:val="161614"/>
            <w:sz w:val="20"/>
            <w:szCs w:val="20"/>
          </w:rPr>
          <w:t>ervern</w:t>
        </w:r>
      </w:ins>
      <w:r>
        <w:rPr>
          <w:rFonts w:ascii="AvenirNextW1G" w:hAnsi="AvenirNextW1G"/>
          <w:color w:val="161614"/>
          <w:sz w:val="20"/>
          <w:szCs w:val="20"/>
        </w:rPr>
        <w:t>, Smartphones mit Android-</w:t>
      </w:r>
      <w:del w:id="246" w:author="Jan Thielscher" w:date="2020-02-12T23:45:00Z">
        <w:r w:rsidDel="001459C8">
          <w:rPr>
            <w:rFonts w:ascii="AvenirNextW1G" w:hAnsi="AvenirNextW1G"/>
            <w:color w:val="161614"/>
            <w:sz w:val="20"/>
            <w:szCs w:val="20"/>
          </w:rPr>
          <w:delText xml:space="preserve"> </w:delText>
        </w:r>
      </w:del>
      <w:r>
        <w:rPr>
          <w:rFonts w:ascii="AvenirNextW1G" w:hAnsi="AvenirNextW1G"/>
          <w:color w:val="161614"/>
          <w:sz w:val="20"/>
          <w:szCs w:val="20"/>
        </w:rPr>
        <w:t>Software</w:t>
      </w:r>
      <w:ins w:id="247" w:author="Jan Thielscher" w:date="2020-02-12T23:45:00Z">
        <w:r w:rsidR="001459C8">
          <w:rPr>
            <w:rFonts w:ascii="AvenirNextW1G" w:hAnsi="AvenirNextW1G"/>
            <w:color w:val="161614"/>
            <w:sz w:val="20"/>
            <w:szCs w:val="20"/>
          </w:rPr>
          <w:t>-</w:t>
        </w:r>
      </w:ins>
      <w:del w:id="248" w:author="Jan Thielscher" w:date="2020-02-12T23:45:00Z">
        <w:r w:rsidDel="001459C8">
          <w:rPr>
            <w:rFonts w:ascii="AvenirNextW1G" w:hAnsi="AvenirNextW1G"/>
            <w:color w:val="161614"/>
            <w:sz w:val="20"/>
            <w:szCs w:val="20"/>
          </w:rPr>
          <w:delText>stack</w:delText>
        </w:r>
      </w:del>
      <w:ins w:id="249" w:author="Jan Thielscher" w:date="2020-02-12T23:45:00Z">
        <w:r w:rsidR="001459C8">
          <w:rPr>
            <w:rFonts w:ascii="AvenirNextW1G" w:hAnsi="AvenirNextW1G"/>
            <w:color w:val="161614"/>
            <w:sz w:val="20"/>
            <w:szCs w:val="20"/>
          </w:rPr>
          <w:t>S</w:t>
        </w:r>
        <w:r w:rsidR="001459C8">
          <w:rPr>
            <w:rFonts w:ascii="AvenirNextW1G" w:hAnsi="AvenirNextW1G"/>
            <w:color w:val="161614"/>
            <w:sz w:val="20"/>
            <w:szCs w:val="20"/>
          </w:rPr>
          <w:t>tack</w:t>
        </w:r>
      </w:ins>
      <w:r>
        <w:rPr>
          <w:rFonts w:ascii="AvenirNextW1G" w:hAnsi="AvenirNextW1G"/>
          <w:color w:val="161614"/>
          <w:sz w:val="20"/>
          <w:szCs w:val="20"/>
        </w:rPr>
        <w:t xml:space="preserve">, Produkten der Unterhaltungselektronik, Automobilen und Industrieanlagen. Linux </w:t>
      </w:r>
      <w:del w:id="250" w:author="Jan Thielscher" w:date="2020-02-12T23:45:00Z">
        <w:r w:rsidDel="001459C8">
          <w:rPr>
            <w:rFonts w:ascii="AvenirNextW1G" w:hAnsi="AvenirNextW1G"/>
            <w:color w:val="161614"/>
            <w:sz w:val="20"/>
            <w:szCs w:val="20"/>
          </w:rPr>
          <w:delText xml:space="preserve">ist </w:delText>
        </w:r>
      </w:del>
      <w:ins w:id="251" w:author="Jan Thielscher" w:date="2020-02-12T23:45:00Z">
        <w:r w:rsidR="001459C8">
          <w:rPr>
            <w:rFonts w:ascii="AvenirNextW1G" w:hAnsi="AvenirNextW1G"/>
            <w:color w:val="161614"/>
            <w:sz w:val="20"/>
            <w:szCs w:val="20"/>
          </w:rPr>
          <w:t>unterstützt</w:t>
        </w:r>
        <w:r w:rsidR="001459C8">
          <w:rPr>
            <w:rFonts w:ascii="AvenirNextW1G" w:hAnsi="AvenirNextW1G"/>
            <w:color w:val="161614"/>
            <w:sz w:val="20"/>
            <w:szCs w:val="20"/>
          </w:rPr>
          <w:t xml:space="preserve"> </w:t>
        </w:r>
      </w:ins>
      <w:r>
        <w:rPr>
          <w:rFonts w:ascii="AvenirNextW1G" w:hAnsi="AvenirNextW1G"/>
          <w:color w:val="161614"/>
          <w:sz w:val="20"/>
          <w:szCs w:val="20"/>
        </w:rPr>
        <w:t xml:space="preserve">weltweit </w:t>
      </w:r>
      <w:del w:id="252" w:author="Jan Thielscher" w:date="2020-02-12T23:46:00Z">
        <w:r w:rsidDel="001459C8">
          <w:rPr>
            <w:rFonts w:ascii="AvenirNextW1G" w:hAnsi="AvenirNextW1G"/>
            <w:color w:val="161614"/>
            <w:sz w:val="20"/>
            <w:szCs w:val="20"/>
          </w:rPr>
          <w:delText xml:space="preserve">die Basis eines </w:delText>
        </w:r>
      </w:del>
      <w:ins w:id="253" w:author="Jan Thielscher" w:date="2020-02-12T23:46:00Z">
        <w:r w:rsidR="001459C8">
          <w:rPr>
            <w:rFonts w:ascii="AvenirNextW1G" w:hAnsi="AvenirNextW1G"/>
            <w:color w:val="161614"/>
            <w:sz w:val="20"/>
            <w:szCs w:val="20"/>
          </w:rPr>
          <w:t xml:space="preserve">einen </w:t>
        </w:r>
      </w:ins>
      <w:r>
        <w:rPr>
          <w:rFonts w:ascii="AvenirNextW1G" w:hAnsi="AvenirNextW1G"/>
          <w:color w:val="161614"/>
          <w:sz w:val="20"/>
          <w:szCs w:val="20"/>
        </w:rPr>
        <w:t>großen Teil</w:t>
      </w:r>
      <w:del w:id="254" w:author="Jan Thielscher" w:date="2020-02-12T23:46:00Z">
        <w:r w:rsidDel="001459C8">
          <w:rPr>
            <w:rFonts w:ascii="AvenirNextW1G" w:hAnsi="AvenirNextW1G"/>
            <w:color w:val="161614"/>
            <w:sz w:val="20"/>
            <w:szCs w:val="20"/>
          </w:rPr>
          <w:delText>s</w:delText>
        </w:r>
      </w:del>
      <w:r>
        <w:rPr>
          <w:rFonts w:ascii="AvenirNextW1G" w:hAnsi="AvenirNextW1G"/>
          <w:color w:val="161614"/>
          <w:sz w:val="20"/>
          <w:szCs w:val="20"/>
        </w:rPr>
        <w:t xml:space="preserve"> der technologischen Kerninfrastruktur. </w:t>
      </w:r>
    </w:p>
    <w:p w14:paraId="793E952A" w14:textId="77777777" w:rsidR="004833E0" w:rsidRDefault="004833E0" w:rsidP="004833E0">
      <w:pPr>
        <w:pStyle w:val="StandardWeb"/>
      </w:pPr>
      <w:r>
        <w:rPr>
          <w:rFonts w:ascii="AvenirNextW1G" w:hAnsi="AvenirNextW1G"/>
          <w:color w:val="161614"/>
          <w:sz w:val="20"/>
          <w:szCs w:val="20"/>
        </w:rPr>
        <w:t xml:space="preserve">Linux wurde durch die Zusammenarbeit zehntausender Entwickler aus der ganzen Welt entwickelt. Die Linux-Entwicklung wird jeden Tag aktiv fortgesetzt. Jeder kann Linux frei nutzen, modifizieren und verbreiten, </w:t>
      </w:r>
      <w:del w:id="255" w:author="Jan Thielscher" w:date="2020-02-12T23:47:00Z">
        <w:r w:rsidDel="001459C8">
          <w:rPr>
            <w:rFonts w:ascii="AvenirNextW1G" w:hAnsi="AvenirNextW1G"/>
            <w:color w:val="161614"/>
            <w:sz w:val="20"/>
            <w:szCs w:val="20"/>
          </w:rPr>
          <w:delText xml:space="preserve">sofern </w:delText>
        </w:r>
      </w:del>
      <w:ins w:id="256" w:author="Jan Thielscher" w:date="2020-02-12T23:47:00Z">
        <w:r w:rsidR="001459C8">
          <w:rPr>
            <w:rFonts w:ascii="AvenirNextW1G" w:hAnsi="AvenirNextW1G"/>
            <w:color w:val="161614"/>
            <w:sz w:val="20"/>
            <w:szCs w:val="20"/>
          </w:rPr>
          <w:t xml:space="preserve">vorausgesetzt, </w:t>
        </w:r>
      </w:ins>
      <w:r>
        <w:rPr>
          <w:rFonts w:ascii="AvenirNextW1G" w:hAnsi="AvenirNextW1G"/>
          <w:color w:val="161614"/>
          <w:sz w:val="20"/>
          <w:szCs w:val="20"/>
        </w:rPr>
        <w:t xml:space="preserve">er </w:t>
      </w:r>
      <w:ins w:id="257" w:author="Jan Thielscher" w:date="2020-02-12T23:47:00Z">
        <w:r w:rsidR="001459C8">
          <w:rPr>
            <w:rFonts w:ascii="AvenirNextW1G" w:hAnsi="AvenirNextW1G"/>
            <w:color w:val="161614"/>
            <w:sz w:val="20"/>
            <w:szCs w:val="20"/>
          </w:rPr>
          <w:t xml:space="preserve">hält sich an </w:t>
        </w:r>
      </w:ins>
      <w:r>
        <w:rPr>
          <w:rFonts w:ascii="AvenirNextW1G" w:hAnsi="AvenirNextW1G"/>
          <w:color w:val="161614"/>
          <w:sz w:val="20"/>
          <w:szCs w:val="20"/>
        </w:rPr>
        <w:t xml:space="preserve">die Bedingungen der von den Linux-Entwicklern </w:t>
      </w:r>
      <w:proofErr w:type="spellStart"/>
      <w:r>
        <w:rPr>
          <w:rFonts w:ascii="AvenirNextW1G" w:hAnsi="AvenirNextW1G"/>
          <w:color w:val="161614"/>
          <w:sz w:val="20"/>
          <w:szCs w:val="20"/>
        </w:rPr>
        <w:t>gewählten</w:t>
      </w:r>
      <w:proofErr w:type="spellEnd"/>
      <w:r>
        <w:rPr>
          <w:rFonts w:ascii="AvenirNextW1G" w:hAnsi="AvenirNextW1G"/>
          <w:color w:val="161614"/>
          <w:sz w:val="20"/>
          <w:szCs w:val="20"/>
        </w:rPr>
        <w:t xml:space="preserve"> Lizenz</w:t>
      </w:r>
      <w:del w:id="258" w:author="Jan Thielscher" w:date="2020-02-12T23:47:00Z">
        <w:r w:rsidDel="001459C8">
          <w:rPr>
            <w:rFonts w:ascii="AvenirNextW1G" w:hAnsi="AvenirNextW1G"/>
            <w:color w:val="161614"/>
            <w:sz w:val="20"/>
            <w:szCs w:val="20"/>
          </w:rPr>
          <w:delText xml:space="preserve"> einhält</w:delText>
        </w:r>
      </w:del>
      <w:r>
        <w:rPr>
          <w:rFonts w:ascii="AvenirNextW1G" w:hAnsi="AvenirNextW1G"/>
          <w:color w:val="161614"/>
          <w:sz w:val="20"/>
          <w:szCs w:val="20"/>
        </w:rPr>
        <w:t xml:space="preserve">. Es ist sehr wichtig, dass Unternehmen, die Linux verwenden, die </w:t>
      </w:r>
      <w:del w:id="259" w:author="Jan Thielscher" w:date="2020-02-12T23:48:00Z">
        <w:r w:rsidDel="001459C8">
          <w:rPr>
            <w:rFonts w:ascii="AvenirNextW1G" w:hAnsi="AvenirNextW1G"/>
            <w:color w:val="161614"/>
            <w:sz w:val="20"/>
            <w:szCs w:val="20"/>
          </w:rPr>
          <w:delText xml:space="preserve">Lizenzbestimmungen </w:delText>
        </w:r>
      </w:del>
      <w:ins w:id="260" w:author="Jan Thielscher" w:date="2020-02-12T23:48:00Z">
        <w:r w:rsidR="001459C8">
          <w:rPr>
            <w:rFonts w:ascii="AvenirNextW1G" w:hAnsi="AvenirNextW1G"/>
            <w:color w:val="161614"/>
            <w:sz w:val="20"/>
            <w:szCs w:val="20"/>
          </w:rPr>
          <w:t>Lizenzbe</w:t>
        </w:r>
        <w:r w:rsidR="001459C8">
          <w:rPr>
            <w:rFonts w:ascii="AvenirNextW1G" w:hAnsi="AvenirNextW1G"/>
            <w:color w:val="161614"/>
            <w:sz w:val="20"/>
            <w:szCs w:val="20"/>
          </w:rPr>
          <w:t>ding</w:t>
        </w:r>
        <w:r w:rsidR="001459C8">
          <w:rPr>
            <w:rFonts w:ascii="AvenirNextW1G" w:hAnsi="AvenirNextW1G"/>
            <w:color w:val="161614"/>
            <w:sz w:val="20"/>
            <w:szCs w:val="20"/>
          </w:rPr>
          <w:t xml:space="preserve">ungen </w:t>
        </w:r>
      </w:ins>
      <w:proofErr w:type="spellStart"/>
      <w:r>
        <w:rPr>
          <w:rFonts w:ascii="AvenirNextW1G" w:hAnsi="AvenirNextW1G"/>
          <w:color w:val="161614"/>
          <w:sz w:val="20"/>
          <w:szCs w:val="20"/>
        </w:rPr>
        <w:t>für</w:t>
      </w:r>
      <w:proofErr w:type="spellEnd"/>
      <w:r>
        <w:rPr>
          <w:rFonts w:ascii="AvenirNextW1G" w:hAnsi="AvenirNextW1G"/>
          <w:color w:val="161614"/>
          <w:sz w:val="20"/>
          <w:szCs w:val="20"/>
        </w:rPr>
        <w:t xml:space="preserve"> Linux verstehen und einhalten. </w:t>
      </w:r>
    </w:p>
    <w:p w14:paraId="70ED65CA" w14:textId="77777777" w:rsidR="004833E0" w:rsidRDefault="004833E0" w:rsidP="004833E0">
      <w:pPr>
        <w:pStyle w:val="StandardWeb"/>
      </w:pPr>
      <w:r>
        <w:rPr>
          <w:rFonts w:ascii="AvenirNextW1G" w:hAnsi="AvenirNextW1G"/>
          <w:color w:val="161614"/>
          <w:sz w:val="20"/>
          <w:szCs w:val="20"/>
        </w:rPr>
        <w:lastRenderedPageBreak/>
        <w:t xml:space="preserve">Neben Linux gibt es eine Vielzahl weiterer OSS- Projekte. Dazu </w:t>
      </w:r>
      <w:proofErr w:type="spellStart"/>
      <w:r>
        <w:rPr>
          <w:rFonts w:ascii="AvenirNextW1G" w:hAnsi="AvenirNextW1G"/>
          <w:color w:val="161614"/>
          <w:sz w:val="20"/>
          <w:szCs w:val="20"/>
        </w:rPr>
        <w:t>gehören</w:t>
      </w:r>
      <w:proofErr w:type="spellEnd"/>
      <w:r>
        <w:rPr>
          <w:rFonts w:ascii="AvenirNextW1G" w:hAnsi="AvenirNextW1G"/>
          <w:color w:val="161614"/>
          <w:sz w:val="20"/>
          <w:szCs w:val="20"/>
        </w:rPr>
        <w:t xml:space="preserve"> das </w:t>
      </w:r>
      <w:ins w:id="261" w:author="Jan Thielscher" w:date="2020-02-12T23:49:00Z">
        <w:r w:rsidR="001459C8">
          <w:rPr>
            <w:rFonts w:ascii="AvenirNextW1G" w:hAnsi="AvenirNextW1G"/>
            <w:color w:val="161614"/>
            <w:sz w:val="20"/>
            <w:szCs w:val="20"/>
          </w:rPr>
          <w:t>Apache-Projekt</w:t>
        </w:r>
        <w:r w:rsidR="001459C8">
          <w:rPr>
            <w:rFonts w:ascii="AvenirNextW1G" w:hAnsi="AvenirNextW1G"/>
            <w:color w:val="161614"/>
            <w:sz w:val="20"/>
            <w:szCs w:val="20"/>
          </w:rPr>
          <w:t xml:space="preserve">, das </w:t>
        </w:r>
      </w:ins>
      <w:proofErr w:type="spellStart"/>
      <w:r>
        <w:rPr>
          <w:rFonts w:ascii="AvenirNextW1G" w:hAnsi="AvenirNextW1G"/>
          <w:color w:val="161614"/>
          <w:sz w:val="20"/>
          <w:szCs w:val="20"/>
        </w:rPr>
        <w:t>für</w:t>
      </w:r>
      <w:proofErr w:type="spellEnd"/>
      <w:r>
        <w:rPr>
          <w:rFonts w:ascii="AvenirNextW1G" w:hAnsi="AvenirNextW1G"/>
          <w:color w:val="161614"/>
          <w:sz w:val="20"/>
          <w:szCs w:val="20"/>
        </w:rPr>
        <w:t xml:space="preserve"> HTTP-Server verwendet</w:t>
      </w:r>
      <w:ins w:id="262" w:author="Jan Thielscher" w:date="2020-02-12T23:49:00Z">
        <w:r w:rsidR="001459C8">
          <w:rPr>
            <w:rFonts w:ascii="AvenirNextW1G" w:hAnsi="AvenirNextW1G"/>
            <w:color w:val="161614"/>
            <w:sz w:val="20"/>
            <w:szCs w:val="20"/>
          </w:rPr>
          <w:t xml:space="preserve"> wird</w:t>
        </w:r>
      </w:ins>
      <w:del w:id="263" w:author="Jan Thielscher" w:date="2020-02-12T23:49:00Z">
        <w:r w:rsidDel="001459C8">
          <w:rPr>
            <w:rFonts w:ascii="AvenirNextW1G" w:hAnsi="AvenirNextW1G"/>
            <w:color w:val="161614"/>
            <w:sz w:val="20"/>
            <w:szCs w:val="20"/>
          </w:rPr>
          <w:delText>e</w:delText>
        </w:r>
      </w:del>
      <w:del w:id="264" w:author="Jan Thielscher" w:date="2020-02-12T23:48:00Z">
        <w:r w:rsidDel="001459C8">
          <w:rPr>
            <w:rFonts w:ascii="AvenirNextW1G" w:hAnsi="AvenirNextW1G"/>
            <w:color w:val="161614"/>
            <w:sz w:val="20"/>
            <w:szCs w:val="20"/>
          </w:rPr>
          <w:delText xml:space="preserve"> Apache-Projekt</w:delText>
        </w:r>
      </w:del>
      <w:r>
        <w:rPr>
          <w:rFonts w:ascii="AvenirNextW1G" w:hAnsi="AvenirNextW1G"/>
          <w:color w:val="161614"/>
          <w:sz w:val="20"/>
          <w:szCs w:val="20"/>
        </w:rPr>
        <w:t xml:space="preserve">, die weit verbreitete </w:t>
      </w:r>
      <w:del w:id="265" w:author="Jan Thielscher" w:date="2020-02-12T23:49:00Z">
        <w:r w:rsidDel="001459C8">
          <w:rPr>
            <w:rFonts w:ascii="AvenirNextW1G" w:hAnsi="AvenirNextW1G"/>
            <w:color w:val="161614"/>
            <w:sz w:val="20"/>
            <w:szCs w:val="20"/>
          </w:rPr>
          <w:delText>Co</w:delText>
        </w:r>
        <w:bookmarkStart w:id="266" w:name="_GoBack"/>
        <w:bookmarkEnd w:id="266"/>
        <w:r w:rsidDel="001459C8">
          <w:rPr>
            <w:rFonts w:ascii="AvenirNextW1G" w:hAnsi="AvenirNextW1G"/>
            <w:color w:val="161614"/>
            <w:sz w:val="20"/>
            <w:szCs w:val="20"/>
          </w:rPr>
          <w:delText xml:space="preserve">mpiler </w:delText>
        </w:r>
      </w:del>
      <w:r>
        <w:rPr>
          <w:rFonts w:ascii="AvenirNextW1G" w:hAnsi="AvenirNextW1G"/>
          <w:color w:val="161614"/>
          <w:sz w:val="20"/>
          <w:szCs w:val="20"/>
        </w:rPr>
        <w:t>GNU Compiler</w:t>
      </w:r>
      <w:ins w:id="267" w:author="Jan Thielscher" w:date="2020-02-12T23:49:00Z">
        <w:r w:rsidR="001459C8">
          <w:rPr>
            <w:rFonts w:ascii="AvenirNextW1G" w:hAnsi="AvenirNextW1G"/>
            <w:color w:val="161614"/>
            <w:sz w:val="20"/>
            <w:szCs w:val="20"/>
          </w:rPr>
          <w:t xml:space="preserve">-Sammlung </w:t>
        </w:r>
      </w:ins>
      <w:del w:id="268" w:author="Jan Thielscher" w:date="2020-02-12T23:49:00Z">
        <w:r w:rsidDel="001459C8">
          <w:rPr>
            <w:rFonts w:ascii="AvenirNextW1G" w:hAnsi="AvenirNextW1G"/>
            <w:color w:val="161614"/>
            <w:sz w:val="20"/>
            <w:szCs w:val="20"/>
          </w:rPr>
          <w:delText xml:space="preserve"> Collection </w:delText>
        </w:r>
      </w:del>
      <w:r>
        <w:rPr>
          <w:rFonts w:ascii="AvenirNextW1G" w:hAnsi="AvenirNextW1G"/>
          <w:color w:val="161614"/>
          <w:sz w:val="20"/>
          <w:szCs w:val="20"/>
        </w:rPr>
        <w:t xml:space="preserve">(GCC) und die integrierte </w:t>
      </w:r>
      <w:proofErr w:type="spellStart"/>
      <w:r>
        <w:rPr>
          <w:rFonts w:ascii="AvenirNextW1G" w:hAnsi="AvenirNextW1G"/>
          <w:color w:val="161614"/>
          <w:sz w:val="20"/>
          <w:szCs w:val="20"/>
        </w:rPr>
        <w:t>Eclipse-Entwicklungsumgebung</w:t>
      </w:r>
      <w:proofErr w:type="spellEnd"/>
      <w:r>
        <w:rPr>
          <w:rFonts w:ascii="AvenirNextW1G" w:hAnsi="AvenirNextW1G"/>
          <w:color w:val="161614"/>
          <w:sz w:val="20"/>
          <w:szCs w:val="20"/>
        </w:rPr>
        <w:t xml:space="preserve">, um nur einige zu nennen. </w:t>
      </w:r>
    </w:p>
    <w:p w14:paraId="5E66E833" w14:textId="77777777" w:rsidR="004833E0" w:rsidRDefault="004833E0" w:rsidP="004833E0">
      <w:pPr>
        <w:pStyle w:val="StandardWeb"/>
      </w:pPr>
      <w:r>
        <w:rPr>
          <w:rFonts w:ascii="AvenirNextW1G" w:hAnsi="AvenirNextW1G"/>
          <w:color w:val="474744"/>
          <w:sz w:val="22"/>
          <w:szCs w:val="22"/>
        </w:rPr>
        <w:t xml:space="preserve">OSS und </w:t>
      </w:r>
      <w:r>
        <w:rPr>
          <w:rFonts w:ascii="ArialMT" w:hAnsi="ArialMT"/>
          <w:color w:val="474744"/>
          <w:sz w:val="22"/>
          <w:szCs w:val="22"/>
        </w:rPr>
        <w:t xml:space="preserve">Lizenzen </w:t>
      </w:r>
    </w:p>
    <w:p w14:paraId="2CE6C312" w14:textId="77777777" w:rsidR="004833E0" w:rsidRDefault="004833E0" w:rsidP="004833E0">
      <w:pPr>
        <w:pStyle w:val="StandardWeb"/>
      </w:pPr>
      <w:r>
        <w:rPr>
          <w:rFonts w:ascii="AvenirNextW1G" w:hAnsi="AvenirNextW1G"/>
          <w:color w:val="161614"/>
          <w:sz w:val="20"/>
          <w:szCs w:val="20"/>
        </w:rPr>
        <w:t xml:space="preserve">Ein Urheberrechtsinhaber von OSS verzichtet nicht auf sein Urheberrecht am Code, sondern </w:t>
      </w:r>
      <w:proofErr w:type="spellStart"/>
      <w:r>
        <w:rPr>
          <w:rFonts w:ascii="AvenirNextW1G" w:hAnsi="AvenirNextW1G"/>
          <w:color w:val="161614"/>
          <w:sz w:val="20"/>
          <w:szCs w:val="20"/>
        </w:rPr>
        <w:t>gewährt</w:t>
      </w:r>
      <w:proofErr w:type="spellEnd"/>
      <w:r>
        <w:rPr>
          <w:rFonts w:ascii="AvenirNextW1G" w:hAnsi="AvenirNextW1G"/>
          <w:color w:val="161614"/>
          <w:sz w:val="20"/>
          <w:szCs w:val="20"/>
        </w:rPr>
        <w:t xml:space="preserve"> Benutzern bestimmte Rechte an der Software, unter der Bedingung, dass die Software-Lizenzbedingungen durch den Benutzer eingehalten werden. In einigen </w:t>
      </w:r>
      <w:proofErr w:type="spellStart"/>
      <w:r>
        <w:rPr>
          <w:rFonts w:ascii="AvenirNextW1G" w:hAnsi="AvenirNextW1G"/>
          <w:color w:val="161614"/>
          <w:sz w:val="20"/>
          <w:szCs w:val="20"/>
        </w:rPr>
        <w:t>Fällen</w:t>
      </w:r>
      <w:proofErr w:type="spellEnd"/>
      <w:r>
        <w:rPr>
          <w:rFonts w:ascii="AvenirNextW1G" w:hAnsi="AvenirNextW1G"/>
          <w:color w:val="161614"/>
          <w:sz w:val="20"/>
          <w:szCs w:val="20"/>
        </w:rPr>
        <w:t xml:space="preserve"> kann ein Inhaber eines Urheberrechts Benutzern eine Patentlizenz erteilen. </w:t>
      </w:r>
      <w:proofErr w:type="spellStart"/>
      <w:r>
        <w:rPr>
          <w:rFonts w:ascii="AvenirNextW1G" w:hAnsi="AvenirNextW1G"/>
          <w:color w:val="161614"/>
          <w:sz w:val="20"/>
          <w:szCs w:val="20"/>
        </w:rPr>
        <w:t>Für</w:t>
      </w:r>
      <w:proofErr w:type="spellEnd"/>
      <w:r>
        <w:rPr>
          <w:rFonts w:ascii="AvenirNextW1G" w:hAnsi="AvenirNextW1G"/>
          <w:color w:val="161614"/>
          <w:sz w:val="20"/>
          <w:szCs w:val="20"/>
        </w:rPr>
        <w:t xml:space="preserve"> Benutzer von Open Source-Software ist es wichtig, die Lizenz jeder von ihnen verwendeter OSS zu verstehen. </w:t>
      </w:r>
    </w:p>
    <w:p w14:paraId="2BD65B83" w14:textId="77777777" w:rsidR="004833E0" w:rsidRDefault="004833E0" w:rsidP="004833E0">
      <w:pPr>
        <w:pStyle w:val="StandardWeb"/>
      </w:pPr>
      <w:r>
        <w:rPr>
          <w:rFonts w:ascii="AvenirNextW1G" w:hAnsi="AvenirNextW1G"/>
          <w:color w:val="161614"/>
          <w:sz w:val="20"/>
          <w:szCs w:val="20"/>
        </w:rPr>
        <w:t xml:space="preserve">Fast alle OSS-Lizenzen lehnen jegliche Haftung des OSS-Entwicklers ab. In fast allen </w:t>
      </w:r>
      <w:proofErr w:type="spellStart"/>
      <w:r>
        <w:rPr>
          <w:rFonts w:ascii="AvenirNextW1G" w:hAnsi="AvenirNextW1G"/>
          <w:color w:val="161614"/>
          <w:sz w:val="20"/>
          <w:szCs w:val="20"/>
        </w:rPr>
        <w:t>Fällen</w:t>
      </w:r>
      <w:proofErr w:type="spellEnd"/>
      <w:r>
        <w:rPr>
          <w:rFonts w:ascii="AvenirNextW1G" w:hAnsi="AvenirNextW1G"/>
          <w:color w:val="161614"/>
          <w:sz w:val="20"/>
          <w:szCs w:val="20"/>
        </w:rPr>
        <w:t xml:space="preserve"> </w:t>
      </w:r>
      <w:proofErr w:type="spellStart"/>
      <w:r>
        <w:rPr>
          <w:rFonts w:ascii="AvenirNextW1G" w:hAnsi="AvenirNextW1G"/>
          <w:color w:val="161614"/>
          <w:sz w:val="20"/>
          <w:szCs w:val="20"/>
        </w:rPr>
        <w:t>übernehmen</w:t>
      </w:r>
      <w:proofErr w:type="spellEnd"/>
      <w:r>
        <w:rPr>
          <w:rFonts w:ascii="AvenirNextW1G" w:hAnsi="AvenirNextW1G"/>
          <w:color w:val="161614"/>
          <w:sz w:val="20"/>
          <w:szCs w:val="20"/>
        </w:rPr>
        <w:t xml:space="preserve"> die OSS-Entwickler keine Verantwortung </w:t>
      </w:r>
      <w:proofErr w:type="spellStart"/>
      <w:r>
        <w:rPr>
          <w:rFonts w:ascii="AvenirNextW1G" w:hAnsi="AvenirNextW1G"/>
          <w:color w:val="161614"/>
          <w:sz w:val="20"/>
          <w:szCs w:val="20"/>
        </w:rPr>
        <w:t>für</w:t>
      </w:r>
      <w:proofErr w:type="spellEnd"/>
      <w:r>
        <w:rPr>
          <w:rFonts w:ascii="AvenirNextW1G" w:hAnsi="AvenirNextW1G"/>
          <w:color w:val="161614"/>
          <w:sz w:val="20"/>
          <w:szCs w:val="20"/>
        </w:rPr>
        <w:t xml:space="preserve"> die Verwendung ihrer OSS. Benutzer, Produktintegratoren und Anbieter </w:t>
      </w:r>
      <w:proofErr w:type="spellStart"/>
      <w:r>
        <w:rPr>
          <w:rFonts w:ascii="AvenirNextW1G" w:hAnsi="AvenirNextW1G"/>
          <w:color w:val="161614"/>
          <w:sz w:val="20"/>
          <w:szCs w:val="20"/>
        </w:rPr>
        <w:t>müssen</w:t>
      </w:r>
      <w:proofErr w:type="spellEnd"/>
      <w:r>
        <w:rPr>
          <w:rFonts w:ascii="AvenirNextW1G" w:hAnsi="AvenirNextW1G"/>
          <w:color w:val="161614"/>
          <w:sz w:val="20"/>
          <w:szCs w:val="20"/>
        </w:rPr>
        <w:t xml:space="preserve"> diese Verantwortung jedoch </w:t>
      </w:r>
      <w:proofErr w:type="spellStart"/>
      <w:r>
        <w:rPr>
          <w:rFonts w:ascii="AvenirNextW1G" w:hAnsi="AvenirNextW1G"/>
          <w:color w:val="161614"/>
          <w:sz w:val="20"/>
          <w:szCs w:val="20"/>
        </w:rPr>
        <w:t>für</w:t>
      </w:r>
      <w:proofErr w:type="spellEnd"/>
      <w:r>
        <w:rPr>
          <w:rFonts w:ascii="AvenirNextW1G" w:hAnsi="AvenirNextW1G"/>
          <w:color w:val="161614"/>
          <w:sz w:val="20"/>
          <w:szCs w:val="20"/>
        </w:rPr>
        <w:t xml:space="preserve"> Ihre Software ggf. </w:t>
      </w:r>
      <w:proofErr w:type="spellStart"/>
      <w:r>
        <w:rPr>
          <w:rFonts w:ascii="AvenirNextW1G" w:hAnsi="AvenirNextW1G"/>
          <w:color w:val="161614"/>
          <w:sz w:val="20"/>
          <w:szCs w:val="20"/>
        </w:rPr>
        <w:t>übernehmen</w:t>
      </w:r>
      <w:proofErr w:type="spellEnd"/>
      <w:r>
        <w:rPr>
          <w:rFonts w:ascii="AvenirNextW1G" w:hAnsi="AvenirNextW1G"/>
          <w:color w:val="161614"/>
          <w:sz w:val="20"/>
          <w:szCs w:val="20"/>
        </w:rPr>
        <w:t xml:space="preserve">. </w:t>
      </w:r>
    </w:p>
    <w:p w14:paraId="59817F7D" w14:textId="77777777" w:rsidR="004833E0" w:rsidRDefault="004833E0" w:rsidP="004833E0">
      <w:pPr>
        <w:pStyle w:val="StandardWeb"/>
      </w:pPr>
      <w:r>
        <w:rPr>
          <w:rFonts w:ascii="AvenirNextW1G" w:hAnsi="AvenirNextW1G"/>
          <w:color w:val="161614"/>
          <w:sz w:val="20"/>
          <w:szCs w:val="20"/>
        </w:rPr>
        <w:t xml:space="preserve">Nicht alle Softwareprodukte sind urheberrechtlich </w:t>
      </w:r>
      <w:proofErr w:type="spellStart"/>
      <w:r>
        <w:rPr>
          <w:rFonts w:ascii="AvenirNextW1G" w:hAnsi="AvenirNextW1G"/>
          <w:color w:val="161614"/>
          <w:sz w:val="20"/>
          <w:szCs w:val="20"/>
        </w:rPr>
        <w:t>geschützt</w:t>
      </w:r>
      <w:proofErr w:type="spellEnd"/>
      <w:r>
        <w:rPr>
          <w:rFonts w:ascii="AvenirNextW1G" w:hAnsi="AvenirNextW1G"/>
          <w:color w:val="161614"/>
          <w:sz w:val="20"/>
          <w:szCs w:val="20"/>
        </w:rPr>
        <w:t xml:space="preserve">. Wenn Sie beurteilen </w:t>
      </w:r>
      <w:proofErr w:type="spellStart"/>
      <w:r>
        <w:rPr>
          <w:rFonts w:ascii="AvenirNextW1G" w:hAnsi="AvenirNextW1G"/>
          <w:color w:val="161614"/>
          <w:sz w:val="20"/>
          <w:szCs w:val="20"/>
        </w:rPr>
        <w:t>müssen</w:t>
      </w:r>
      <w:proofErr w:type="spellEnd"/>
      <w:r>
        <w:rPr>
          <w:rFonts w:ascii="AvenirNextW1G" w:hAnsi="AvenirNextW1G"/>
          <w:color w:val="161614"/>
          <w:sz w:val="20"/>
          <w:szCs w:val="20"/>
        </w:rPr>
        <w:t xml:space="preserve">, ob eine bestimmte OSS urheberrechtlich </w:t>
      </w:r>
      <w:proofErr w:type="spellStart"/>
      <w:r>
        <w:rPr>
          <w:rFonts w:ascii="AvenirNextW1G" w:hAnsi="AvenirNextW1G"/>
          <w:color w:val="161614"/>
          <w:sz w:val="20"/>
          <w:szCs w:val="20"/>
        </w:rPr>
        <w:t>geschützt</w:t>
      </w:r>
      <w:proofErr w:type="spellEnd"/>
      <w:r>
        <w:rPr>
          <w:rFonts w:ascii="AvenirNextW1G" w:hAnsi="AvenirNextW1G"/>
          <w:color w:val="161614"/>
          <w:sz w:val="20"/>
          <w:szCs w:val="20"/>
        </w:rPr>
        <w:t xml:space="preserve"> ist oder nicht, sollten Sie sich an einen Rechtsanwalt oder Urheberrechtsexperten wenden. </w:t>
      </w:r>
    </w:p>
    <w:p w14:paraId="5804C283" w14:textId="77777777" w:rsidR="004833E0" w:rsidRDefault="004833E0" w:rsidP="004833E0">
      <w:pPr>
        <w:pStyle w:val="StandardWeb"/>
      </w:pPr>
      <w:r>
        <w:rPr>
          <w:rFonts w:ascii="AvenirNextW1G" w:hAnsi="AvenirNextW1G"/>
          <w:color w:val="474744"/>
          <w:sz w:val="22"/>
          <w:szCs w:val="22"/>
        </w:rPr>
        <w:t xml:space="preserve">Was eine Lizenz erlaubt (Urheberrecht) </w:t>
      </w:r>
    </w:p>
    <w:p w14:paraId="49A70F34" w14:textId="77777777" w:rsidR="004833E0" w:rsidRDefault="004833E0" w:rsidP="004833E0">
      <w:pPr>
        <w:pStyle w:val="StandardWeb"/>
      </w:pPr>
      <w:r>
        <w:rPr>
          <w:rFonts w:ascii="AvenirNextW1G" w:hAnsi="AvenirNextW1G"/>
          <w:color w:val="161614"/>
          <w:sz w:val="20"/>
          <w:szCs w:val="20"/>
        </w:rPr>
        <w:t xml:space="preserve">Mit einigen OSS-Lizenzen </w:t>
      </w:r>
      <w:proofErr w:type="spellStart"/>
      <w:r>
        <w:rPr>
          <w:rFonts w:ascii="AvenirNextW1G" w:hAnsi="AvenirNextW1G"/>
          <w:color w:val="161614"/>
          <w:sz w:val="20"/>
          <w:szCs w:val="20"/>
        </w:rPr>
        <w:t>gewährt</w:t>
      </w:r>
      <w:proofErr w:type="spellEnd"/>
      <w:r>
        <w:rPr>
          <w:rFonts w:ascii="AvenirNextW1G" w:hAnsi="AvenirNextW1G"/>
          <w:color w:val="161614"/>
          <w:sz w:val="20"/>
          <w:szCs w:val="20"/>
        </w:rPr>
        <w:t xml:space="preserve"> der Inhaber des Urheberrechts Dritten das Recht, die Software zu verwenden oder zu verbreiten. Diese Lizenz- </w:t>
      </w:r>
      <w:proofErr w:type="spellStart"/>
      <w:r>
        <w:rPr>
          <w:rFonts w:ascii="AvenirNextW1G" w:hAnsi="AvenirNextW1G"/>
          <w:color w:val="161614"/>
          <w:sz w:val="20"/>
          <w:szCs w:val="20"/>
        </w:rPr>
        <w:t>gewährung</w:t>
      </w:r>
      <w:proofErr w:type="spellEnd"/>
      <w:r>
        <w:rPr>
          <w:rFonts w:ascii="AvenirNextW1G" w:hAnsi="AvenirNextW1G"/>
          <w:color w:val="161614"/>
          <w:sz w:val="20"/>
          <w:szCs w:val="20"/>
        </w:rPr>
        <w:t xml:space="preserve"> erfolgt ohne direkte Kommunikation zwischen dem Urheberrechtsinhaber und dem Benutzer. Dieses Nutzungsrecht wird jedoch nur </w:t>
      </w:r>
      <w:proofErr w:type="spellStart"/>
      <w:r>
        <w:rPr>
          <w:rFonts w:ascii="AvenirNextW1G" w:hAnsi="AvenirNextW1G"/>
          <w:color w:val="161614"/>
          <w:sz w:val="20"/>
          <w:szCs w:val="20"/>
        </w:rPr>
        <w:t>gewährt</w:t>
      </w:r>
      <w:proofErr w:type="spellEnd"/>
      <w:r>
        <w:rPr>
          <w:rFonts w:ascii="AvenirNextW1G" w:hAnsi="AvenirNextW1G"/>
          <w:color w:val="161614"/>
          <w:sz w:val="20"/>
          <w:szCs w:val="20"/>
        </w:rPr>
        <w:t xml:space="preserve">, wenn der Benutzer die vom Urheber- </w:t>
      </w:r>
      <w:proofErr w:type="spellStart"/>
      <w:r>
        <w:rPr>
          <w:rFonts w:ascii="AvenirNextW1G" w:hAnsi="AvenirNextW1G"/>
          <w:color w:val="161614"/>
          <w:sz w:val="20"/>
          <w:szCs w:val="20"/>
        </w:rPr>
        <w:t>rechtsinhaber</w:t>
      </w:r>
      <w:proofErr w:type="spellEnd"/>
      <w:r>
        <w:rPr>
          <w:rFonts w:ascii="AvenirNextW1G" w:hAnsi="AvenirNextW1G"/>
          <w:color w:val="161614"/>
          <w:sz w:val="20"/>
          <w:szCs w:val="20"/>
        </w:rPr>
        <w:t xml:space="preserve"> in der Lizenz festgelegten Bedingungen </w:t>
      </w:r>
      <w:proofErr w:type="spellStart"/>
      <w:r>
        <w:rPr>
          <w:rFonts w:ascii="AvenirNextW1G" w:hAnsi="AvenirNextW1G"/>
          <w:color w:val="161614"/>
          <w:sz w:val="20"/>
          <w:szCs w:val="20"/>
        </w:rPr>
        <w:t>einhält</w:t>
      </w:r>
      <w:proofErr w:type="spellEnd"/>
      <w:r>
        <w:rPr>
          <w:rFonts w:ascii="AvenirNextW1G" w:hAnsi="AvenirNextW1G"/>
          <w:color w:val="161614"/>
          <w:sz w:val="20"/>
          <w:szCs w:val="20"/>
        </w:rPr>
        <w:t xml:space="preserve">. Wenn ein Benutzer diese Lizenzbedingungen nicht </w:t>
      </w:r>
      <w:proofErr w:type="spellStart"/>
      <w:r>
        <w:rPr>
          <w:rFonts w:ascii="AvenirNextW1G" w:hAnsi="AvenirNextW1G"/>
          <w:color w:val="161614"/>
          <w:sz w:val="20"/>
          <w:szCs w:val="20"/>
        </w:rPr>
        <w:t>einhält</w:t>
      </w:r>
      <w:proofErr w:type="spellEnd"/>
      <w:r>
        <w:rPr>
          <w:rFonts w:ascii="AvenirNextW1G" w:hAnsi="AvenirNextW1G"/>
          <w:color w:val="161614"/>
          <w:sz w:val="20"/>
          <w:szCs w:val="20"/>
        </w:rPr>
        <w:t xml:space="preserve">, besteht ein ernstes Problem. </w:t>
      </w:r>
    </w:p>
    <w:p w14:paraId="28FF2225" w14:textId="77777777" w:rsidR="004833E0" w:rsidRDefault="004833E0" w:rsidP="004833E0">
      <w:pPr>
        <w:pStyle w:val="StandardWeb"/>
      </w:pPr>
      <w:r>
        <w:rPr>
          <w:rFonts w:ascii="AvenirNextW1G" w:hAnsi="AvenirNextW1G"/>
          <w:color w:val="474744"/>
          <w:sz w:val="22"/>
          <w:szCs w:val="22"/>
        </w:rPr>
        <w:t xml:space="preserve">Was eine Lizenz erlaubt (Patente) </w:t>
      </w:r>
    </w:p>
    <w:p w14:paraId="5ECDC0A1" w14:textId="77777777" w:rsidR="004833E0" w:rsidRDefault="004833E0" w:rsidP="004833E0">
      <w:pPr>
        <w:pStyle w:val="StandardWeb"/>
      </w:pPr>
      <w:r>
        <w:rPr>
          <w:rFonts w:ascii="AvenirNextW1G" w:hAnsi="AvenirNextW1G"/>
          <w:color w:val="161614"/>
          <w:sz w:val="20"/>
          <w:szCs w:val="20"/>
        </w:rPr>
        <w:t xml:space="preserve">Mit einigen OSS-Lizenzen </w:t>
      </w:r>
      <w:proofErr w:type="spellStart"/>
      <w:r>
        <w:rPr>
          <w:rFonts w:ascii="AvenirNextW1G" w:hAnsi="AvenirNextW1G"/>
          <w:color w:val="161614"/>
          <w:sz w:val="20"/>
          <w:szCs w:val="20"/>
        </w:rPr>
        <w:t>gewährt</w:t>
      </w:r>
      <w:proofErr w:type="spellEnd"/>
      <w:r>
        <w:rPr>
          <w:rFonts w:ascii="AvenirNextW1G" w:hAnsi="AvenirNextW1G"/>
          <w:color w:val="161614"/>
          <w:sz w:val="20"/>
          <w:szCs w:val="20"/>
        </w:rPr>
        <w:t xml:space="preserve"> der Urheberrechts- </w:t>
      </w:r>
      <w:proofErr w:type="spellStart"/>
      <w:r>
        <w:rPr>
          <w:rFonts w:ascii="AvenirNextW1G" w:hAnsi="AvenirNextW1G"/>
          <w:color w:val="161614"/>
          <w:sz w:val="20"/>
          <w:szCs w:val="20"/>
        </w:rPr>
        <w:t>inhaber</w:t>
      </w:r>
      <w:proofErr w:type="spellEnd"/>
      <w:r>
        <w:rPr>
          <w:rFonts w:ascii="AvenirNextW1G" w:hAnsi="AvenirNextW1G"/>
          <w:color w:val="161614"/>
          <w:sz w:val="20"/>
          <w:szCs w:val="20"/>
        </w:rPr>
        <w:t xml:space="preserve"> einer OSS Dritten das Recht, die Patente, die mit der Software umgesetzt werden und dem Inhaber des Urheberrechts </w:t>
      </w:r>
      <w:proofErr w:type="spellStart"/>
      <w:r>
        <w:rPr>
          <w:rFonts w:ascii="AvenirNextW1G" w:hAnsi="AvenirNextW1G"/>
          <w:color w:val="161614"/>
          <w:sz w:val="20"/>
          <w:szCs w:val="20"/>
        </w:rPr>
        <w:t>gehören</w:t>
      </w:r>
      <w:proofErr w:type="spellEnd"/>
      <w:r>
        <w:rPr>
          <w:rFonts w:ascii="AvenirNextW1G" w:hAnsi="AvenirNextW1G"/>
          <w:color w:val="161614"/>
          <w:sz w:val="20"/>
          <w:szCs w:val="20"/>
        </w:rPr>
        <w:t xml:space="preserve">, frei zu nutzen. Nicht jede OSS-Lizenz </w:t>
      </w:r>
      <w:proofErr w:type="spellStart"/>
      <w:r>
        <w:rPr>
          <w:rFonts w:ascii="AvenirNextW1G" w:hAnsi="AvenirNextW1G"/>
          <w:color w:val="161614"/>
          <w:sz w:val="20"/>
          <w:szCs w:val="20"/>
        </w:rPr>
        <w:t>gewährt</w:t>
      </w:r>
      <w:proofErr w:type="spellEnd"/>
      <w:r>
        <w:rPr>
          <w:rFonts w:ascii="AvenirNextW1G" w:hAnsi="AvenirNextW1G"/>
          <w:color w:val="161614"/>
          <w:sz w:val="20"/>
          <w:szCs w:val="20"/>
        </w:rPr>
        <w:t xml:space="preserve"> eine solche Patentlizenz. Beispiele </w:t>
      </w:r>
      <w:proofErr w:type="spellStart"/>
      <w:r>
        <w:rPr>
          <w:rFonts w:ascii="AvenirNextW1G" w:hAnsi="AvenirNextW1G"/>
          <w:color w:val="161614"/>
          <w:sz w:val="20"/>
          <w:szCs w:val="20"/>
        </w:rPr>
        <w:t>für</w:t>
      </w:r>
      <w:proofErr w:type="spellEnd"/>
      <w:r>
        <w:rPr>
          <w:rFonts w:ascii="AvenirNextW1G" w:hAnsi="AvenirNextW1G"/>
          <w:color w:val="161614"/>
          <w:sz w:val="20"/>
          <w:szCs w:val="20"/>
        </w:rPr>
        <w:t xml:space="preserve"> Lizenzen, die eine solche Patentnutzungserlaubnis enthalten, sind die Apache-Lizenz und die GNU General Public </w:t>
      </w:r>
      <w:proofErr w:type="spellStart"/>
      <w:r>
        <w:rPr>
          <w:rFonts w:ascii="AvenirNextW1G" w:hAnsi="AvenirNextW1G"/>
          <w:color w:val="161614"/>
          <w:sz w:val="20"/>
          <w:szCs w:val="20"/>
        </w:rPr>
        <w:t>License</w:t>
      </w:r>
      <w:proofErr w:type="spellEnd"/>
      <w:r>
        <w:rPr>
          <w:rFonts w:ascii="AvenirNextW1G" w:hAnsi="AvenirNextW1G"/>
          <w:color w:val="161614"/>
          <w:sz w:val="20"/>
          <w:szCs w:val="20"/>
        </w:rPr>
        <w:t xml:space="preserve"> (GPL) Version 3. </w:t>
      </w:r>
    </w:p>
    <w:p w14:paraId="1663BC81" w14:textId="77777777" w:rsidR="004833E0" w:rsidRDefault="004833E0" w:rsidP="004833E0">
      <w:pPr>
        <w:pStyle w:val="StandardWeb"/>
      </w:pPr>
      <w:r>
        <w:rPr>
          <w:rFonts w:ascii="AvenirNextW1G" w:hAnsi="AvenirNextW1G"/>
          <w:color w:val="474744"/>
          <w:sz w:val="22"/>
          <w:szCs w:val="22"/>
        </w:rPr>
        <w:t>Typische OSS-Lizenze</w:t>
      </w:r>
      <w:r>
        <w:rPr>
          <w:rFonts w:ascii="ArialMT" w:hAnsi="ArialMT"/>
          <w:color w:val="474744"/>
          <w:sz w:val="22"/>
          <w:szCs w:val="22"/>
        </w:rPr>
        <w:t xml:space="preserve">n </w:t>
      </w:r>
    </w:p>
    <w:p w14:paraId="0B435671" w14:textId="77777777" w:rsidR="004833E0" w:rsidRDefault="004833E0" w:rsidP="004833E0">
      <w:pPr>
        <w:pStyle w:val="StandardWeb"/>
      </w:pPr>
      <w:r>
        <w:rPr>
          <w:rFonts w:ascii="AvenirNextW1G" w:hAnsi="AvenirNextW1G"/>
          <w:color w:val="161614"/>
          <w:sz w:val="20"/>
          <w:szCs w:val="20"/>
        </w:rPr>
        <w:t xml:space="preserve">Die Open Source Initiative (OSI) ist eine Organisation, die OSS </w:t>
      </w:r>
      <w:proofErr w:type="spellStart"/>
      <w:r>
        <w:rPr>
          <w:rFonts w:ascii="AvenirNextW1G" w:hAnsi="AvenirNextW1G"/>
          <w:color w:val="161614"/>
          <w:sz w:val="20"/>
          <w:szCs w:val="20"/>
        </w:rPr>
        <w:t>fördert</w:t>
      </w:r>
      <w:proofErr w:type="spellEnd"/>
      <w:r>
        <w:rPr>
          <w:rFonts w:ascii="AvenirNextW1G" w:hAnsi="AvenirNextW1G"/>
          <w:color w:val="161614"/>
          <w:sz w:val="20"/>
          <w:szCs w:val="20"/>
        </w:rPr>
        <w:t xml:space="preserve">. </w:t>
      </w:r>
      <w:proofErr w:type="spellStart"/>
      <w:r>
        <w:rPr>
          <w:rFonts w:ascii="AvenirNextW1G" w:hAnsi="AvenirNextW1G"/>
          <w:color w:val="161614"/>
          <w:sz w:val="20"/>
          <w:szCs w:val="20"/>
        </w:rPr>
        <w:t>SIe</w:t>
      </w:r>
      <w:proofErr w:type="spellEnd"/>
      <w:r>
        <w:rPr>
          <w:rFonts w:ascii="AvenirNextW1G" w:hAnsi="AvenirNextW1G"/>
          <w:color w:val="161614"/>
          <w:sz w:val="20"/>
          <w:szCs w:val="20"/>
        </w:rPr>
        <w:t xml:space="preserve"> definiert die Kriterien </w:t>
      </w:r>
      <w:proofErr w:type="spellStart"/>
      <w:r>
        <w:rPr>
          <w:rFonts w:ascii="AvenirNextW1G" w:hAnsi="AvenirNextW1G"/>
          <w:color w:val="161614"/>
          <w:sz w:val="20"/>
          <w:szCs w:val="20"/>
        </w:rPr>
        <w:t>für</w:t>
      </w:r>
      <w:proofErr w:type="spellEnd"/>
      <w:r>
        <w:rPr>
          <w:rFonts w:ascii="AvenirNextW1G" w:hAnsi="AvenirNextW1G"/>
          <w:color w:val="161614"/>
          <w:sz w:val="20"/>
          <w:szCs w:val="20"/>
        </w:rPr>
        <w:t xml:space="preserve"> die Definition von OSS und hat Dutzende verschiedener Lizenzen als </w:t>
      </w:r>
      <w:proofErr w:type="spellStart"/>
      <w:r>
        <w:rPr>
          <w:rFonts w:ascii="AvenirNextW1G" w:hAnsi="AvenirNextW1G"/>
          <w:color w:val="161614"/>
          <w:sz w:val="20"/>
          <w:szCs w:val="20"/>
        </w:rPr>
        <w:t>gültige</w:t>
      </w:r>
      <w:proofErr w:type="spellEnd"/>
      <w:r>
        <w:rPr>
          <w:rFonts w:ascii="AvenirNextW1G" w:hAnsi="AvenirNextW1G"/>
          <w:color w:val="161614"/>
          <w:sz w:val="20"/>
          <w:szCs w:val="20"/>
        </w:rPr>
        <w:t xml:space="preserve"> OSS-Lizenzen freigegeben. </w:t>
      </w:r>
    </w:p>
    <w:p w14:paraId="3157DBA8" w14:textId="77777777" w:rsidR="004833E0" w:rsidRDefault="004833E0" w:rsidP="004833E0">
      <w:pPr>
        <w:pStyle w:val="StandardWeb"/>
      </w:pPr>
      <w:r>
        <w:rPr>
          <w:rFonts w:ascii="AvenirNextW1G" w:hAnsi="AvenirNextW1G"/>
          <w:color w:val="161614"/>
          <w:sz w:val="20"/>
          <w:szCs w:val="20"/>
        </w:rPr>
        <w:t xml:space="preserve">https://opensource.org/licenses https://opensource.org/osd </w:t>
      </w:r>
    </w:p>
    <w:p w14:paraId="12929520" w14:textId="77777777" w:rsidR="004833E0" w:rsidRDefault="004833E0" w:rsidP="004833E0">
      <w:pPr>
        <w:pStyle w:val="StandardWeb"/>
      </w:pPr>
      <w:r>
        <w:rPr>
          <w:rFonts w:ascii="AvenirNextW1G" w:hAnsi="AvenirNextW1G"/>
          <w:color w:val="161614"/>
          <w:sz w:val="20"/>
          <w:szCs w:val="20"/>
        </w:rPr>
        <w:t xml:space="preserve">Die meiste OSS wird unter einer von der OSI genehmigten Lizenz lizenziert. </w:t>
      </w:r>
      <w:proofErr w:type="spellStart"/>
      <w:r>
        <w:rPr>
          <w:rFonts w:ascii="AvenirNextW1G" w:hAnsi="AvenirNextW1G"/>
          <w:color w:val="161614"/>
          <w:sz w:val="20"/>
          <w:szCs w:val="20"/>
        </w:rPr>
        <w:t>Darüber</w:t>
      </w:r>
      <w:proofErr w:type="spellEnd"/>
      <w:r>
        <w:rPr>
          <w:rFonts w:ascii="AvenirNextW1G" w:hAnsi="AvenirNextW1G"/>
          <w:color w:val="161614"/>
          <w:sz w:val="20"/>
          <w:szCs w:val="20"/>
        </w:rPr>
        <w:t xml:space="preserve"> hinaus wird einige Software, die unter einer nicht von der OSI genehmigten Lizenz lizenziert ist, </w:t>
      </w:r>
      <w:proofErr w:type="spellStart"/>
      <w:r>
        <w:rPr>
          <w:rFonts w:ascii="AvenirNextW1G" w:hAnsi="AvenirNextW1G"/>
          <w:color w:val="161614"/>
          <w:sz w:val="20"/>
          <w:szCs w:val="20"/>
        </w:rPr>
        <w:t>möglicherweise</w:t>
      </w:r>
      <w:proofErr w:type="spellEnd"/>
      <w:r>
        <w:rPr>
          <w:rFonts w:ascii="AvenirNextW1G" w:hAnsi="AvenirNextW1G"/>
          <w:color w:val="161614"/>
          <w:sz w:val="20"/>
          <w:szCs w:val="20"/>
        </w:rPr>
        <w:t xml:space="preserve"> auch als Open Source-Software behandelt. Ob eine solche Software als OSS (oder auf andere Weise) behandelt werden soll, sollte durch Vereinbarung zwischen dem Softwarelieferanten und dem </w:t>
      </w:r>
      <w:proofErr w:type="spellStart"/>
      <w:r>
        <w:rPr>
          <w:rFonts w:ascii="AvenirNextW1G" w:hAnsi="AvenirNextW1G"/>
          <w:color w:val="161614"/>
          <w:sz w:val="20"/>
          <w:szCs w:val="20"/>
        </w:rPr>
        <w:t>Empfänger</w:t>
      </w:r>
      <w:proofErr w:type="spellEnd"/>
      <w:r>
        <w:rPr>
          <w:rFonts w:ascii="AvenirNextW1G" w:hAnsi="AvenirNextW1G"/>
          <w:color w:val="161614"/>
          <w:sz w:val="20"/>
          <w:szCs w:val="20"/>
        </w:rPr>
        <w:t xml:space="preserve"> festgelegt werden. </w:t>
      </w:r>
    </w:p>
    <w:p w14:paraId="1C6F9EFB" w14:textId="77777777" w:rsidR="004833E0" w:rsidRDefault="004833E0" w:rsidP="004833E0"/>
    <w:p w14:paraId="0132B910" w14:textId="77777777" w:rsidR="004833E0" w:rsidRPr="004833E0" w:rsidRDefault="004833E0" w:rsidP="004833E0">
      <w:pPr>
        <w:rPr>
          <w:lang w:val="en-US"/>
        </w:rPr>
      </w:pPr>
    </w:p>
    <w:p w14:paraId="11F23EEE" w14:textId="77777777" w:rsidR="004833E0" w:rsidRDefault="004833E0" w:rsidP="004833E0">
      <w:pPr>
        <w:pStyle w:val="StandardWeb"/>
      </w:pPr>
      <w:r>
        <w:rPr>
          <w:rFonts w:ascii="AvenirNextW1G" w:hAnsi="AvenirNextW1G"/>
          <w:color w:val="009EAA"/>
          <w:sz w:val="34"/>
          <w:szCs w:val="34"/>
        </w:rPr>
        <w:t xml:space="preserve">Was Sie tun </w:t>
      </w:r>
      <w:proofErr w:type="spellStart"/>
      <w:r>
        <w:rPr>
          <w:rFonts w:ascii="AvenirNextW1G" w:hAnsi="AvenirNextW1G"/>
          <w:color w:val="009EAA"/>
          <w:sz w:val="34"/>
          <w:szCs w:val="34"/>
        </w:rPr>
        <w:t>müssen</w:t>
      </w:r>
      <w:proofErr w:type="spellEnd"/>
      <w:r>
        <w:rPr>
          <w:rFonts w:ascii="AvenirNextW1G" w:hAnsi="AvenirNextW1G"/>
          <w:color w:val="009EAA"/>
          <w:sz w:val="34"/>
          <w:szCs w:val="34"/>
        </w:rPr>
        <w:t xml:space="preserve">, um die Vorteile von OSS nutzen zu </w:t>
      </w:r>
      <w:proofErr w:type="spellStart"/>
      <w:r>
        <w:rPr>
          <w:rFonts w:ascii="AvenirNextW1G" w:hAnsi="AvenirNextW1G"/>
          <w:color w:val="009EAA"/>
          <w:sz w:val="34"/>
          <w:szCs w:val="34"/>
        </w:rPr>
        <w:t>können</w:t>
      </w:r>
      <w:proofErr w:type="spellEnd"/>
      <w:r>
        <w:rPr>
          <w:rFonts w:ascii="AvenirNextW1G" w:hAnsi="AvenirNextW1G"/>
          <w:color w:val="009EAA"/>
          <w:sz w:val="34"/>
          <w:szCs w:val="34"/>
        </w:rPr>
        <w:t xml:space="preserve"> </w:t>
      </w:r>
    </w:p>
    <w:p w14:paraId="1564F912" w14:textId="77777777" w:rsidR="004833E0" w:rsidRDefault="004833E0" w:rsidP="004833E0">
      <w:pPr>
        <w:pStyle w:val="StandardWeb"/>
      </w:pPr>
      <w:r>
        <w:rPr>
          <w:rFonts w:ascii="AvenirNextW1G" w:hAnsi="AvenirNextW1G"/>
          <w:color w:val="474744"/>
          <w:sz w:val="20"/>
          <w:szCs w:val="20"/>
        </w:rPr>
        <w:lastRenderedPageBreak/>
        <w:t xml:space="preserve">Wenn Sie OSS verwenden, ist es am wichtigsten zu wissen, welche Verpflichtungen Sie im Zusammenhang mit einer Verbreitung der Software haben. </w:t>
      </w:r>
    </w:p>
    <w:p w14:paraId="5DB3E6E4" w14:textId="77777777" w:rsidR="004833E0" w:rsidRDefault="004833E0" w:rsidP="004833E0">
      <w:pPr>
        <w:pStyle w:val="StandardWeb"/>
      </w:pPr>
      <w:r>
        <w:rPr>
          <w:rFonts w:ascii="AvenirNextW1G" w:hAnsi="AvenirNextW1G"/>
          <w:color w:val="161614"/>
          <w:sz w:val="18"/>
          <w:szCs w:val="18"/>
        </w:rPr>
        <w:t xml:space="preserve">Fast alle OSS-Lizenzen definieren Folgendes: </w:t>
      </w:r>
    </w:p>
    <w:p w14:paraId="59AD95A0" w14:textId="77777777" w:rsidR="004833E0" w:rsidRDefault="004833E0" w:rsidP="004833E0">
      <w:pPr>
        <w:pStyle w:val="StandardWeb"/>
      </w:pPr>
      <w:r>
        <w:rPr>
          <w:rFonts w:ascii="ArialMT" w:hAnsi="ArialMT"/>
          <w:color w:val="161614"/>
        </w:rPr>
        <w:t xml:space="preserve">• </w:t>
      </w:r>
      <w:r>
        <w:rPr>
          <w:rFonts w:ascii="AvenirNextW1G" w:hAnsi="AvenirNextW1G"/>
          <w:color w:val="161614"/>
          <w:sz w:val="18"/>
          <w:szCs w:val="18"/>
        </w:rPr>
        <w:t xml:space="preserve">Der OSS-Entwickler lehnt jede Haftung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Auswirkungen der Verwendung der Software ab </w:t>
      </w:r>
    </w:p>
    <w:p w14:paraId="735206B8" w14:textId="77777777" w:rsidR="004833E0" w:rsidRDefault="004833E0" w:rsidP="004833E0">
      <w:pPr>
        <w:pStyle w:val="StandardWeb"/>
      </w:pPr>
      <w:r>
        <w:rPr>
          <w:rFonts w:ascii="ArialMT" w:hAnsi="ArialMT"/>
          <w:color w:val="161614"/>
        </w:rPr>
        <w:t xml:space="preserve">• </w:t>
      </w:r>
      <w:r>
        <w:rPr>
          <w:rFonts w:ascii="AvenirNextW1G" w:hAnsi="AvenirNextW1G"/>
          <w:color w:val="161614"/>
          <w:sz w:val="18"/>
          <w:szCs w:val="18"/>
        </w:rPr>
        <w:t xml:space="preserve">Einige Verpflichtungen </w:t>
      </w:r>
      <w:proofErr w:type="spellStart"/>
      <w:r>
        <w:rPr>
          <w:rFonts w:ascii="AvenirNextW1G" w:hAnsi="AvenirNextW1G"/>
          <w:color w:val="161614"/>
          <w:sz w:val="18"/>
          <w:szCs w:val="18"/>
        </w:rPr>
        <w:t>müssen</w:t>
      </w:r>
      <w:proofErr w:type="spellEnd"/>
      <w:r>
        <w:rPr>
          <w:rFonts w:ascii="AvenirNextW1G" w:hAnsi="AvenirNextW1G"/>
          <w:color w:val="161614"/>
          <w:sz w:val="18"/>
          <w:szCs w:val="18"/>
        </w:rPr>
        <w:t xml:space="preserve"> </w:t>
      </w:r>
      <w:proofErr w:type="spellStart"/>
      <w:r>
        <w:rPr>
          <w:rFonts w:ascii="AvenirNextW1G" w:hAnsi="AvenirNextW1G"/>
          <w:color w:val="161614"/>
          <w:sz w:val="18"/>
          <w:szCs w:val="18"/>
        </w:rPr>
        <w:t>erfüllt</w:t>
      </w:r>
      <w:proofErr w:type="spellEnd"/>
      <w:r>
        <w:rPr>
          <w:rFonts w:ascii="AvenirNextW1G" w:hAnsi="AvenirNextW1G"/>
          <w:color w:val="161614"/>
          <w:sz w:val="18"/>
          <w:szCs w:val="18"/>
        </w:rPr>
        <w:t xml:space="preserve"> werden, wenn die Software von einer </w:t>
      </w:r>
      <w:proofErr w:type="spellStart"/>
      <w:r>
        <w:rPr>
          <w:rFonts w:ascii="AvenirNextW1G" w:hAnsi="AvenirNextW1G"/>
          <w:color w:val="161614"/>
          <w:sz w:val="18"/>
          <w:szCs w:val="18"/>
        </w:rPr>
        <w:t>natürlichen</w:t>
      </w:r>
      <w:proofErr w:type="spellEnd"/>
      <w:r>
        <w:rPr>
          <w:rFonts w:ascii="AvenirNextW1G" w:hAnsi="AvenirNextW1G"/>
          <w:color w:val="161614"/>
          <w:sz w:val="18"/>
          <w:szCs w:val="18"/>
        </w:rPr>
        <w:t xml:space="preserve"> oder juristischen Person (Distributor) vertrieben wird. </w:t>
      </w:r>
    </w:p>
    <w:p w14:paraId="2CD8BAC1" w14:textId="77777777" w:rsidR="004833E0" w:rsidRDefault="004833E0" w:rsidP="004833E0">
      <w:pPr>
        <w:pStyle w:val="StandardWeb"/>
      </w:pPr>
      <w:r>
        <w:rPr>
          <w:rFonts w:ascii="AvenirNextW1G" w:hAnsi="AvenirNextW1G"/>
          <w:color w:val="161614"/>
          <w:sz w:val="18"/>
          <w:szCs w:val="18"/>
        </w:rPr>
        <w:t xml:space="preserve">In den folgenden Abschnitten kann ein Distributor entweder eine </w:t>
      </w:r>
      <w:proofErr w:type="spellStart"/>
      <w:r>
        <w:rPr>
          <w:rFonts w:ascii="AvenirNextW1G" w:hAnsi="AvenirNextW1G"/>
          <w:color w:val="161614"/>
          <w:sz w:val="18"/>
          <w:szCs w:val="18"/>
        </w:rPr>
        <w:t>natürliche</w:t>
      </w:r>
      <w:proofErr w:type="spellEnd"/>
      <w:r>
        <w:rPr>
          <w:rFonts w:ascii="AvenirNextW1G" w:hAnsi="AvenirNextW1G"/>
          <w:color w:val="161614"/>
          <w:sz w:val="18"/>
          <w:szCs w:val="18"/>
        </w:rPr>
        <w:t xml:space="preserve"> oder eine juristische Person wie eine Firma sein. </w:t>
      </w:r>
    </w:p>
    <w:p w14:paraId="118145F9" w14:textId="77777777" w:rsidR="004833E0" w:rsidRDefault="004833E0" w:rsidP="004833E0">
      <w:pPr>
        <w:pStyle w:val="StandardWeb"/>
      </w:pPr>
      <w:r>
        <w:rPr>
          <w:rFonts w:ascii="AvenirNextW1G" w:hAnsi="AvenirNextW1G"/>
          <w:color w:val="161614"/>
          <w:sz w:val="18"/>
          <w:szCs w:val="18"/>
        </w:rPr>
        <w:t xml:space="preserve">Jeder, der die Bedingungen der Lizenz </w:t>
      </w:r>
      <w:proofErr w:type="spellStart"/>
      <w:r>
        <w:rPr>
          <w:rFonts w:ascii="AvenirNextW1G" w:hAnsi="AvenirNextW1G"/>
          <w:color w:val="161614"/>
          <w:sz w:val="18"/>
          <w:szCs w:val="18"/>
        </w:rPr>
        <w:t>einhält</w:t>
      </w:r>
      <w:proofErr w:type="spellEnd"/>
      <w:r>
        <w:rPr>
          <w:rFonts w:ascii="AvenirNextW1G" w:hAnsi="AvenirNextW1G"/>
          <w:color w:val="161614"/>
          <w:sz w:val="18"/>
          <w:szCs w:val="18"/>
        </w:rPr>
        <w:t xml:space="preserve">, darf die Software frei nutzen und verbreiten. </w:t>
      </w:r>
    </w:p>
    <w:p w14:paraId="27661C5A" w14:textId="77777777" w:rsidR="004833E0" w:rsidRDefault="004833E0" w:rsidP="004833E0">
      <w:pPr>
        <w:pStyle w:val="StandardWeb"/>
      </w:pPr>
      <w:r>
        <w:rPr>
          <w:rFonts w:ascii="AvenirNextW1G" w:hAnsi="AvenirNextW1G"/>
          <w:color w:val="161614"/>
          <w:sz w:val="18"/>
          <w:szCs w:val="18"/>
        </w:rPr>
        <w:t xml:space="preserve">Die Bedingungen sind jedoch von Lizenz zu Lizenz unterschiedlich. Bei einigen Lizenzen </w:t>
      </w:r>
      <w:proofErr w:type="spellStart"/>
      <w:r>
        <w:rPr>
          <w:rFonts w:ascii="AvenirNextW1G" w:hAnsi="AvenirNextW1G"/>
          <w:color w:val="161614"/>
          <w:sz w:val="18"/>
          <w:szCs w:val="18"/>
        </w:rPr>
        <w:t>müssen</w:t>
      </w:r>
      <w:proofErr w:type="spellEnd"/>
      <w:r>
        <w:rPr>
          <w:rFonts w:ascii="AvenirNextW1G" w:hAnsi="AvenirNextW1G"/>
          <w:color w:val="161614"/>
          <w:sz w:val="18"/>
          <w:szCs w:val="18"/>
        </w:rPr>
        <w:t xml:space="preserve"> in der weiterverbreiteten Software lediglich ein Lizenzhinweis und ein Urheberrechtsvermerk enthalten sein. Andere Lizenzen erfordern die Offenlegung des Quellcodes und ein schriftliches Angebot, diesen erhalten zu </w:t>
      </w:r>
      <w:proofErr w:type="spellStart"/>
      <w:r>
        <w:rPr>
          <w:rFonts w:ascii="AvenirNextW1G" w:hAnsi="AvenirNextW1G"/>
          <w:color w:val="161614"/>
          <w:sz w:val="18"/>
          <w:szCs w:val="18"/>
        </w:rPr>
        <w:t>können</w:t>
      </w:r>
      <w:proofErr w:type="spellEnd"/>
      <w:r>
        <w:rPr>
          <w:rFonts w:ascii="AvenirNextW1G" w:hAnsi="AvenirNextW1G"/>
          <w:color w:val="161614"/>
          <w:sz w:val="18"/>
          <w:szCs w:val="18"/>
        </w:rPr>
        <w:t xml:space="preserve">. Einige Lizenzen haben Bedingungen, die sich darauf auswirken, mit welcher anderen OSS diese in Kombination verwendet werden kann. Ein Distributor ist verpflichtet, alle in der Lizenz festgelegten Verpflichtungen einzuhalten. </w:t>
      </w:r>
    </w:p>
    <w:p w14:paraId="135A79B2" w14:textId="77777777" w:rsidR="004833E0" w:rsidRDefault="004833E0" w:rsidP="004833E0">
      <w:pPr>
        <w:pStyle w:val="StandardWeb"/>
      </w:pPr>
      <w:r>
        <w:rPr>
          <w:rFonts w:ascii="AvenirNextW1G" w:hAnsi="AvenirNextW1G"/>
          <w:color w:val="161614"/>
          <w:sz w:val="18"/>
          <w:szCs w:val="18"/>
        </w:rPr>
        <w:t xml:space="preserve">Es gibt verschiedene </w:t>
      </w:r>
      <w:proofErr w:type="spellStart"/>
      <w:r>
        <w:rPr>
          <w:rFonts w:ascii="AvenirNextW1G" w:hAnsi="AvenirNextW1G"/>
          <w:color w:val="161614"/>
          <w:sz w:val="18"/>
          <w:szCs w:val="18"/>
        </w:rPr>
        <w:t>Möglichkeiten</w:t>
      </w:r>
      <w:proofErr w:type="spellEnd"/>
      <w:r>
        <w:rPr>
          <w:rFonts w:ascii="AvenirNextW1G" w:hAnsi="AvenirNextW1G"/>
          <w:color w:val="161614"/>
          <w:sz w:val="18"/>
          <w:szCs w:val="18"/>
        </w:rPr>
        <w:t xml:space="preserve">, Software zu verbreiten. Eine </w:t>
      </w:r>
      <w:proofErr w:type="spellStart"/>
      <w:r>
        <w:rPr>
          <w:rFonts w:ascii="AvenirNextW1G" w:hAnsi="AvenirNextW1G"/>
          <w:color w:val="161614"/>
          <w:sz w:val="18"/>
          <w:szCs w:val="18"/>
        </w:rPr>
        <w:t>Möglichkeit</w:t>
      </w:r>
      <w:proofErr w:type="spellEnd"/>
      <w:r>
        <w:rPr>
          <w:rFonts w:ascii="AvenirNextW1G" w:hAnsi="AvenirNextW1G"/>
          <w:color w:val="161614"/>
          <w:sz w:val="18"/>
          <w:szCs w:val="18"/>
        </w:rPr>
        <w:t xml:space="preserve"> besteht darin, ein Produkt zu verkaufen, welches die OSS-Software </w:t>
      </w:r>
      <w:proofErr w:type="spellStart"/>
      <w:r>
        <w:rPr>
          <w:rFonts w:ascii="AvenirNextW1G" w:hAnsi="AvenirNextW1G"/>
          <w:color w:val="161614"/>
          <w:sz w:val="18"/>
          <w:szCs w:val="18"/>
        </w:rPr>
        <w:t>enthält</w:t>
      </w:r>
      <w:proofErr w:type="spellEnd"/>
      <w:r>
        <w:rPr>
          <w:rFonts w:ascii="AvenirNextW1G" w:hAnsi="AvenirNextW1G"/>
          <w:color w:val="161614"/>
          <w:sz w:val="18"/>
          <w:szCs w:val="18"/>
        </w:rPr>
        <w:t xml:space="preserve">. Eine andere </w:t>
      </w:r>
      <w:proofErr w:type="spellStart"/>
      <w:r>
        <w:rPr>
          <w:rFonts w:ascii="AvenirNextW1G" w:hAnsi="AvenirNextW1G"/>
          <w:color w:val="161614"/>
          <w:sz w:val="18"/>
          <w:szCs w:val="18"/>
        </w:rPr>
        <w:t>Möglichkeit</w:t>
      </w:r>
      <w:proofErr w:type="spellEnd"/>
      <w:r>
        <w:rPr>
          <w:rFonts w:ascii="AvenirNextW1G" w:hAnsi="AvenirNextW1G"/>
          <w:color w:val="161614"/>
          <w:sz w:val="18"/>
          <w:szCs w:val="18"/>
        </w:rPr>
        <w:t xml:space="preserve"> besteht darin, eine Website bereitzustellen, von der die Software heruntergeladen werden kann. Wenn ein Objekt, welches OSS </w:t>
      </w:r>
      <w:proofErr w:type="spellStart"/>
      <w:r>
        <w:rPr>
          <w:rFonts w:ascii="AvenirNextW1G" w:hAnsi="AvenirNextW1G"/>
          <w:color w:val="161614"/>
          <w:sz w:val="18"/>
          <w:szCs w:val="18"/>
        </w:rPr>
        <w:t>enthält</w:t>
      </w:r>
      <w:proofErr w:type="spellEnd"/>
      <w:r>
        <w:rPr>
          <w:rFonts w:ascii="AvenirNextW1G" w:hAnsi="AvenirNextW1G"/>
          <w:color w:val="161614"/>
          <w:sz w:val="18"/>
          <w:szCs w:val="18"/>
        </w:rPr>
        <w:t xml:space="preserve">, verbreitet wird, muss jeweilige Distributor die Lizenz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diese OSS einhalten. </w:t>
      </w:r>
    </w:p>
    <w:p w14:paraId="10FB62B4" w14:textId="77777777" w:rsidR="004833E0" w:rsidRDefault="004833E0" w:rsidP="004833E0">
      <w:pPr>
        <w:pStyle w:val="StandardWeb"/>
      </w:pPr>
      <w:r>
        <w:rPr>
          <w:rFonts w:ascii="AvenirNextW1G" w:hAnsi="AvenirNextW1G"/>
          <w:color w:val="474744"/>
          <w:sz w:val="22"/>
          <w:szCs w:val="22"/>
        </w:rPr>
        <w:t xml:space="preserve">Beispiele </w:t>
      </w:r>
      <w:proofErr w:type="spellStart"/>
      <w:r>
        <w:rPr>
          <w:rFonts w:ascii="AvenirNextW1G" w:hAnsi="AvenirNextW1G"/>
          <w:color w:val="474744"/>
          <w:sz w:val="22"/>
          <w:szCs w:val="22"/>
        </w:rPr>
        <w:t>für</w:t>
      </w:r>
      <w:proofErr w:type="spellEnd"/>
      <w:r>
        <w:rPr>
          <w:rFonts w:ascii="AvenirNextW1G" w:hAnsi="AvenirNextW1G"/>
          <w:color w:val="474744"/>
          <w:sz w:val="22"/>
          <w:szCs w:val="22"/>
        </w:rPr>
        <w:t xml:space="preserve"> die Distribution von OSS </w:t>
      </w:r>
    </w:p>
    <w:p w14:paraId="17066058" w14:textId="77777777" w:rsidR="004833E0" w:rsidRDefault="004833E0" w:rsidP="004833E0">
      <w:pPr>
        <w:pStyle w:val="StandardWeb"/>
      </w:pPr>
      <w:r>
        <w:rPr>
          <w:rFonts w:ascii="AvenirNextW1G" w:hAnsi="AvenirNextW1G"/>
          <w:color w:val="161614"/>
          <w:sz w:val="18"/>
          <w:szCs w:val="18"/>
        </w:rPr>
        <w:t xml:space="preserve">Es gibt verschiedene </w:t>
      </w:r>
      <w:proofErr w:type="spellStart"/>
      <w:r>
        <w:rPr>
          <w:rFonts w:ascii="AvenirNextW1G" w:hAnsi="AvenirNextW1G"/>
          <w:color w:val="161614"/>
          <w:sz w:val="18"/>
          <w:szCs w:val="18"/>
        </w:rPr>
        <w:t>Möglichkeiten</w:t>
      </w:r>
      <w:proofErr w:type="spellEnd"/>
      <w:r>
        <w:rPr>
          <w:rFonts w:ascii="AvenirNextW1G" w:hAnsi="AvenirNextW1G"/>
          <w:color w:val="161614"/>
          <w:sz w:val="18"/>
          <w:szCs w:val="18"/>
        </w:rPr>
        <w:t xml:space="preserve">, wie OSS verbreitet werden kann. In jedem Fall muss der Distributor die OSS- Lizenz einhalten. </w:t>
      </w:r>
    </w:p>
    <w:p w14:paraId="6AAAD859" w14:textId="77777777" w:rsidR="004833E0" w:rsidRDefault="004833E0" w:rsidP="004833E0">
      <w:pPr>
        <w:pStyle w:val="StandardWeb"/>
        <w:numPr>
          <w:ilvl w:val="0"/>
          <w:numId w:val="2"/>
        </w:numPr>
        <w:rPr>
          <w:rFonts w:ascii="ArialMT" w:hAnsi="ArialMT"/>
          <w:color w:val="161614"/>
          <w:sz w:val="16"/>
          <w:szCs w:val="16"/>
        </w:rPr>
      </w:pPr>
      <w:r>
        <w:rPr>
          <w:rFonts w:ascii="AvenirNextW1G" w:hAnsi="AvenirNextW1G"/>
          <w:color w:val="161614"/>
          <w:sz w:val="18"/>
          <w:szCs w:val="18"/>
        </w:rPr>
        <w:t xml:space="preserve">Eine </w:t>
      </w:r>
      <w:proofErr w:type="spellStart"/>
      <w:r>
        <w:rPr>
          <w:rFonts w:ascii="AvenirNextW1G" w:hAnsi="AvenirNextW1G"/>
          <w:color w:val="161614"/>
          <w:sz w:val="18"/>
          <w:szCs w:val="18"/>
        </w:rPr>
        <w:t>Möglichkeit</w:t>
      </w:r>
      <w:proofErr w:type="spellEnd"/>
      <w:r>
        <w:rPr>
          <w:rFonts w:ascii="AvenirNextW1G" w:hAnsi="AvenirNextW1G"/>
          <w:color w:val="161614"/>
          <w:sz w:val="18"/>
          <w:szCs w:val="18"/>
        </w:rPr>
        <w:t xml:space="preserve">, OSS weiterzuverbreiten, besteht darin, ein Produkt mit einem SDK (Software Development Kit) zu entwickeln, welches von einem Halbleiterhersteller bereitgestellt wird. Wenn OSS, die im SDK enthalten ist, </w:t>
      </w:r>
      <w:proofErr w:type="spellStart"/>
      <w:r>
        <w:rPr>
          <w:rFonts w:ascii="AvenirNextW1G" w:hAnsi="AvenirNextW1G"/>
          <w:color w:val="161614"/>
          <w:sz w:val="18"/>
          <w:szCs w:val="18"/>
        </w:rPr>
        <w:t>während</w:t>
      </w:r>
      <w:proofErr w:type="spellEnd"/>
      <w:r>
        <w:rPr>
          <w:rFonts w:ascii="AvenirNextW1G" w:hAnsi="AvenirNextW1G"/>
          <w:color w:val="161614"/>
          <w:sz w:val="18"/>
          <w:szCs w:val="18"/>
        </w:rPr>
        <w:t xml:space="preserve"> der Entwicklung in ein Produkt integriert wird, bedeutet dies, dass der Halbleiterhersteller OSS </w:t>
      </w:r>
      <w:proofErr w:type="spellStart"/>
      <w:r>
        <w:rPr>
          <w:rFonts w:ascii="AvenirNextW1G" w:hAnsi="AvenirNextW1G"/>
          <w:color w:val="161614"/>
          <w:sz w:val="18"/>
          <w:szCs w:val="18"/>
        </w:rPr>
        <w:t>über</w:t>
      </w:r>
      <w:proofErr w:type="spellEnd"/>
      <w:r>
        <w:rPr>
          <w:rFonts w:ascii="AvenirNextW1G" w:hAnsi="AvenirNextW1G"/>
          <w:color w:val="161614"/>
          <w:sz w:val="18"/>
          <w:szCs w:val="18"/>
        </w:rPr>
        <w:t xml:space="preserve"> die Einbeziehung in sein SDK verbreitet und auch der Produktentwickler OSS </w:t>
      </w:r>
      <w:proofErr w:type="spellStart"/>
      <w:r>
        <w:rPr>
          <w:rFonts w:ascii="AvenirNextW1G" w:hAnsi="AvenirNextW1G"/>
          <w:color w:val="161614"/>
          <w:sz w:val="18"/>
          <w:szCs w:val="18"/>
        </w:rPr>
        <w:t>über</w:t>
      </w:r>
      <w:proofErr w:type="spellEnd"/>
      <w:r>
        <w:rPr>
          <w:rFonts w:ascii="AvenirNextW1G" w:hAnsi="AvenirNextW1G"/>
          <w:color w:val="161614"/>
          <w:sz w:val="18"/>
          <w:szCs w:val="18"/>
        </w:rPr>
        <w:t xml:space="preserve"> die Integration in sein Produkt distribuiert. In diesem Fall ist der Produktanbieter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die Einhaltung der Lizenz verantwortlich; ist hierbei jedoch vom Halbleiterhersteller </w:t>
      </w:r>
      <w:proofErr w:type="spellStart"/>
      <w:r>
        <w:rPr>
          <w:rFonts w:ascii="AvenirNextW1G" w:hAnsi="AvenirNextW1G"/>
          <w:color w:val="161614"/>
          <w:sz w:val="18"/>
          <w:szCs w:val="18"/>
        </w:rPr>
        <w:t>abhängig</w:t>
      </w:r>
      <w:proofErr w:type="spellEnd"/>
      <w:r>
        <w:rPr>
          <w:rFonts w:ascii="AvenirNextW1G" w:hAnsi="AvenirNextW1G"/>
          <w:color w:val="161614"/>
          <w:sz w:val="18"/>
          <w:szCs w:val="18"/>
        </w:rPr>
        <w:t xml:space="preserve">. Wenn der Halbleiterhersteller keine entsprechenden Informationen zur im SDK enthaltenen OSS bereitstellt, kann der Produkthersteller die OSS-Lizenz nicht einhalten. </w:t>
      </w:r>
    </w:p>
    <w:p w14:paraId="373ABA01" w14:textId="77777777" w:rsidR="004833E0" w:rsidRDefault="004833E0" w:rsidP="004833E0">
      <w:pPr>
        <w:pStyle w:val="StandardWeb"/>
        <w:numPr>
          <w:ilvl w:val="0"/>
          <w:numId w:val="2"/>
        </w:numPr>
        <w:rPr>
          <w:rFonts w:ascii="ArialMT" w:hAnsi="ArialMT"/>
          <w:color w:val="161614"/>
          <w:sz w:val="16"/>
          <w:szCs w:val="16"/>
        </w:rPr>
      </w:pPr>
      <w:r>
        <w:rPr>
          <w:rFonts w:ascii="AvenirNextW1G" w:hAnsi="AvenirNextW1G"/>
          <w:color w:val="161614"/>
          <w:sz w:val="18"/>
          <w:szCs w:val="18"/>
        </w:rPr>
        <w:t xml:space="preserve">Eine andere </w:t>
      </w:r>
      <w:proofErr w:type="spellStart"/>
      <w:r>
        <w:rPr>
          <w:rFonts w:ascii="AvenirNextW1G" w:hAnsi="AvenirNextW1G"/>
          <w:color w:val="161614"/>
          <w:sz w:val="18"/>
          <w:szCs w:val="18"/>
        </w:rPr>
        <w:t>Möglichkeit</w:t>
      </w:r>
      <w:proofErr w:type="spellEnd"/>
      <w:r>
        <w:rPr>
          <w:rFonts w:ascii="AvenirNextW1G" w:hAnsi="AvenirNextW1G"/>
          <w:color w:val="161614"/>
          <w:sz w:val="18"/>
          <w:szCs w:val="18"/>
        </w:rPr>
        <w:t xml:space="preserve">, OSS weiterzuverbreiten, besteht darin, dass von einem Hersteller ein ODM oder OEM mit Entwurf und Entwicklung eines Produkts beauftragt wird. Der ODM oder der OEM kann OSS in das Produkt integrieren, </w:t>
      </w:r>
      <w:proofErr w:type="spellStart"/>
      <w:r>
        <w:rPr>
          <w:rFonts w:ascii="AvenirNextW1G" w:hAnsi="AvenirNextW1G"/>
          <w:color w:val="161614"/>
          <w:sz w:val="18"/>
          <w:szCs w:val="18"/>
        </w:rPr>
        <w:t>über</w:t>
      </w:r>
      <w:proofErr w:type="spellEnd"/>
      <w:r>
        <w:rPr>
          <w:rFonts w:ascii="AvenirNextW1G" w:hAnsi="AvenirNextW1G"/>
          <w:color w:val="161614"/>
          <w:sz w:val="18"/>
          <w:szCs w:val="18"/>
        </w:rPr>
        <w:t xml:space="preserve"> die der Produktvertreiber Bescheid wissen muss. </w:t>
      </w:r>
    </w:p>
    <w:p w14:paraId="62FE92E0" w14:textId="77777777" w:rsidR="004833E0" w:rsidRDefault="004833E0" w:rsidP="004833E0">
      <w:pPr>
        <w:pStyle w:val="StandardWeb"/>
        <w:ind w:left="720"/>
        <w:rPr>
          <w:rFonts w:ascii="ArialMT" w:hAnsi="ArialMT"/>
          <w:color w:val="161614"/>
          <w:sz w:val="16"/>
          <w:szCs w:val="16"/>
        </w:rPr>
      </w:pPr>
      <w:r>
        <w:rPr>
          <w:rFonts w:ascii="AvenirNextW1G" w:hAnsi="AvenirNextW1G"/>
          <w:color w:val="161614"/>
          <w:sz w:val="18"/>
          <w:szCs w:val="18"/>
        </w:rPr>
        <w:t xml:space="preserve">Obwohl ein OEM oder ODM das Produkt hergestellt hat, distribuiert der Markeninhaber die in das Produkt integrierte OSS mit seinem Produkt. Der Markeninhaber muss die OSS-Lizenz einhalten. Wenn </w:t>
      </w:r>
    </w:p>
    <w:p w14:paraId="5B558566" w14:textId="77777777" w:rsidR="004833E0" w:rsidRDefault="004833E0" w:rsidP="004833E0">
      <w:pPr>
        <w:pStyle w:val="StandardWeb"/>
      </w:pPr>
      <w:r>
        <w:rPr>
          <w:rFonts w:ascii="AvenirNextW1G" w:hAnsi="AvenirNextW1G"/>
          <w:color w:val="161614"/>
          <w:sz w:val="18"/>
          <w:szCs w:val="18"/>
        </w:rPr>
        <w:t xml:space="preserve">der ODM- oder OEM-Hersteller keine entsprechenden Informationen zu OSS bereitstellt, kann der Markeninhaber des Produkts die OSS-Lizenz nicht einhalten. </w:t>
      </w:r>
    </w:p>
    <w:p w14:paraId="7AEB74B7" w14:textId="77777777" w:rsidR="004833E0" w:rsidRDefault="004833E0" w:rsidP="004833E0">
      <w:pPr>
        <w:pStyle w:val="StandardWeb"/>
        <w:numPr>
          <w:ilvl w:val="0"/>
          <w:numId w:val="3"/>
        </w:numPr>
        <w:rPr>
          <w:rFonts w:ascii="ArialMT" w:hAnsi="ArialMT"/>
          <w:color w:val="161614"/>
          <w:sz w:val="16"/>
          <w:szCs w:val="16"/>
        </w:rPr>
      </w:pPr>
      <w:r>
        <w:rPr>
          <w:rFonts w:ascii="AvenirNextW1G" w:hAnsi="AvenirNextW1G"/>
          <w:color w:val="161614"/>
          <w:sz w:val="18"/>
          <w:szCs w:val="18"/>
        </w:rPr>
        <w:t xml:space="preserve">Andere </w:t>
      </w:r>
      <w:proofErr w:type="spellStart"/>
      <w:r>
        <w:rPr>
          <w:rFonts w:ascii="AvenirNextW1G" w:hAnsi="AvenirNextW1G"/>
          <w:color w:val="161614"/>
          <w:sz w:val="18"/>
          <w:szCs w:val="18"/>
        </w:rPr>
        <w:t>Möglichkeiten</w:t>
      </w:r>
      <w:proofErr w:type="spellEnd"/>
      <w:r>
        <w:rPr>
          <w:rFonts w:ascii="AvenirNextW1G" w:hAnsi="AvenirNextW1G"/>
          <w:color w:val="161614"/>
          <w:sz w:val="18"/>
          <w:szCs w:val="18"/>
        </w:rPr>
        <w:t xml:space="preserve"> eines Verbreitens von OSS umfassen das Ausliefern eines Produkts, die </w:t>
      </w:r>
      <w:proofErr w:type="spellStart"/>
      <w:r>
        <w:rPr>
          <w:rFonts w:ascii="AvenirNextW1G" w:hAnsi="AvenirNextW1G"/>
          <w:color w:val="161614"/>
          <w:sz w:val="18"/>
          <w:szCs w:val="18"/>
        </w:rPr>
        <w:t>Veröffentlichung</w:t>
      </w:r>
      <w:proofErr w:type="spellEnd"/>
      <w:r>
        <w:rPr>
          <w:rFonts w:ascii="AvenirNextW1G" w:hAnsi="AvenirNextW1G"/>
          <w:color w:val="161614"/>
          <w:sz w:val="18"/>
          <w:szCs w:val="18"/>
        </w:rPr>
        <w:t xml:space="preserve"> von Anwendungen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w:t>
      </w:r>
      <w:proofErr w:type="spellStart"/>
      <w:r>
        <w:rPr>
          <w:rFonts w:ascii="AvenirNextW1G" w:hAnsi="AvenirNextW1G"/>
          <w:color w:val="161614"/>
          <w:sz w:val="18"/>
          <w:szCs w:val="18"/>
        </w:rPr>
        <w:t>Mobilfunkgeräte</w:t>
      </w:r>
      <w:proofErr w:type="spellEnd"/>
      <w:r>
        <w:rPr>
          <w:rFonts w:ascii="AvenirNextW1G" w:hAnsi="AvenirNextW1G"/>
          <w:color w:val="161614"/>
          <w:sz w:val="18"/>
          <w:szCs w:val="18"/>
        </w:rPr>
        <w:t xml:space="preserve"> oder das Bereitstellen eines Softwareupdates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ein zuvor ausgeliefertes </w:t>
      </w:r>
      <w:proofErr w:type="spellStart"/>
      <w:r>
        <w:rPr>
          <w:rFonts w:ascii="AvenirNextW1G" w:hAnsi="AvenirNextW1G"/>
          <w:color w:val="161614"/>
          <w:sz w:val="18"/>
          <w:szCs w:val="18"/>
        </w:rPr>
        <w:t>Gerät</w:t>
      </w:r>
      <w:proofErr w:type="spellEnd"/>
      <w:r>
        <w:rPr>
          <w:rFonts w:ascii="AvenirNextW1G" w:hAnsi="AvenirNextW1G"/>
          <w:color w:val="161614"/>
          <w:sz w:val="18"/>
          <w:szCs w:val="18"/>
        </w:rPr>
        <w:t xml:space="preserve">. </w:t>
      </w:r>
    </w:p>
    <w:p w14:paraId="35E98871" w14:textId="77777777" w:rsidR="004833E0" w:rsidRDefault="004833E0" w:rsidP="004833E0">
      <w:pPr>
        <w:pStyle w:val="StandardWeb"/>
        <w:ind w:left="720"/>
        <w:rPr>
          <w:rFonts w:ascii="ArialMT" w:hAnsi="ArialMT"/>
          <w:color w:val="161614"/>
          <w:sz w:val="16"/>
          <w:szCs w:val="16"/>
        </w:rPr>
      </w:pPr>
      <w:r>
        <w:rPr>
          <w:rFonts w:ascii="AvenirNextW1G" w:hAnsi="AvenirNextW1G"/>
          <w:color w:val="161614"/>
          <w:sz w:val="18"/>
          <w:szCs w:val="18"/>
        </w:rPr>
        <w:t xml:space="preserve">Wenn OSS in einem Produkt, einer mobilen Anwendung oder einem Software-Update enthalten ist, handelt es sich um die Distribution von OSS. Derjenige, die das Produkt versendet oder die Software </w:t>
      </w:r>
      <w:proofErr w:type="spellStart"/>
      <w:r>
        <w:rPr>
          <w:rFonts w:ascii="AvenirNextW1G" w:hAnsi="AvenirNextW1G"/>
          <w:color w:val="161614"/>
          <w:sz w:val="18"/>
          <w:szCs w:val="18"/>
        </w:rPr>
        <w:t>veröffentlicht</w:t>
      </w:r>
      <w:proofErr w:type="spellEnd"/>
      <w:r>
        <w:rPr>
          <w:rFonts w:ascii="AvenirNextW1G" w:hAnsi="AvenirNextW1G"/>
          <w:color w:val="161614"/>
          <w:sz w:val="18"/>
          <w:szCs w:val="18"/>
        </w:rPr>
        <w:t xml:space="preserve">, muss die OSS-Lizenz einhalten. </w:t>
      </w:r>
    </w:p>
    <w:p w14:paraId="5B24298C" w14:textId="77777777" w:rsidR="004833E0" w:rsidRDefault="004833E0" w:rsidP="004833E0">
      <w:pPr>
        <w:pStyle w:val="StandardWeb"/>
        <w:numPr>
          <w:ilvl w:val="0"/>
          <w:numId w:val="3"/>
        </w:numPr>
        <w:rPr>
          <w:rFonts w:ascii="ArialMT" w:hAnsi="ArialMT"/>
          <w:color w:val="161614"/>
          <w:sz w:val="16"/>
          <w:szCs w:val="16"/>
        </w:rPr>
      </w:pPr>
      <w:r>
        <w:rPr>
          <w:rFonts w:ascii="AvenirNextW1G" w:hAnsi="AvenirNextW1G"/>
          <w:color w:val="161614"/>
          <w:sz w:val="18"/>
          <w:szCs w:val="18"/>
        </w:rPr>
        <w:t>In Webseiten verwendetes JavaScript stellt eine Verbreitung dar:</w:t>
      </w:r>
      <w:r>
        <w:rPr>
          <w:rFonts w:ascii="AvenirNextW1G" w:hAnsi="AvenirNextW1G"/>
          <w:color w:val="161614"/>
          <w:sz w:val="18"/>
          <w:szCs w:val="18"/>
        </w:rPr>
        <w:br/>
        <w:t xml:space="preserve">Ein interessanter Fall der OSS-Distribution kann auftreten, wenn eine Webseite auf den Computer eines Benutzers </w:t>
      </w:r>
      <w:proofErr w:type="spellStart"/>
      <w:r>
        <w:rPr>
          <w:rFonts w:ascii="AvenirNextW1G" w:hAnsi="AvenirNextW1G"/>
          <w:color w:val="161614"/>
          <w:sz w:val="18"/>
          <w:szCs w:val="18"/>
        </w:rPr>
        <w:t>übertragen</w:t>
      </w:r>
      <w:proofErr w:type="spellEnd"/>
      <w:r>
        <w:rPr>
          <w:rFonts w:ascii="AvenirNextW1G" w:hAnsi="AvenirNextW1G"/>
          <w:color w:val="161614"/>
          <w:sz w:val="18"/>
          <w:szCs w:val="18"/>
        </w:rPr>
        <w:t xml:space="preserve"> wird. </w:t>
      </w:r>
    </w:p>
    <w:p w14:paraId="155AB92D" w14:textId="77777777" w:rsidR="004833E0" w:rsidRDefault="004833E0" w:rsidP="004833E0">
      <w:pPr>
        <w:pStyle w:val="StandardWeb"/>
        <w:ind w:left="720"/>
        <w:rPr>
          <w:rFonts w:ascii="ArialMT" w:hAnsi="ArialMT"/>
          <w:color w:val="161614"/>
          <w:sz w:val="16"/>
          <w:szCs w:val="16"/>
        </w:rPr>
      </w:pPr>
      <w:r>
        <w:rPr>
          <w:rFonts w:ascii="AvenirNextW1G" w:hAnsi="AvenirNextW1G"/>
          <w:color w:val="161614"/>
          <w:sz w:val="18"/>
          <w:szCs w:val="18"/>
        </w:rPr>
        <w:lastRenderedPageBreak/>
        <w:t xml:space="preserve">In Webseiten enthaltenes JavaScript wird als Teil der Webseitendaten vom Webserver an den Browser auf dem Computer des Benutzers </w:t>
      </w:r>
      <w:proofErr w:type="spellStart"/>
      <w:r>
        <w:rPr>
          <w:rFonts w:ascii="AvenirNextW1G" w:hAnsi="AvenirNextW1G"/>
          <w:color w:val="161614"/>
          <w:sz w:val="18"/>
          <w:szCs w:val="18"/>
        </w:rPr>
        <w:t>übertragen</w:t>
      </w:r>
      <w:proofErr w:type="spellEnd"/>
      <w:r>
        <w:rPr>
          <w:rFonts w:ascii="AvenirNextW1G" w:hAnsi="AvenirNextW1G"/>
          <w:color w:val="161614"/>
          <w:sz w:val="18"/>
          <w:szCs w:val="18"/>
        </w:rPr>
        <w:t xml:space="preserve">, wenn der </w:t>
      </w:r>
    </w:p>
    <w:p w14:paraId="547EBA9B" w14:textId="77777777" w:rsidR="004833E0" w:rsidRDefault="004833E0" w:rsidP="004833E0">
      <w:pPr>
        <w:pStyle w:val="StandardWeb"/>
      </w:pPr>
      <w:r>
        <w:rPr>
          <w:rFonts w:ascii="AvenirNextW1G" w:hAnsi="AvenirNextW1G"/>
          <w:color w:val="161614"/>
          <w:sz w:val="18"/>
          <w:szCs w:val="18"/>
        </w:rPr>
        <w:t xml:space="preserve">Benutzer auf die Seite zugreift. Handelt es sich bei dem JavaScript-Programm um OSS, handelt es sich um eine Distribution, und es gelten die Lizenzbestimmungen. </w:t>
      </w:r>
    </w:p>
    <w:p w14:paraId="1CC99C2F" w14:textId="77777777" w:rsidR="004833E0" w:rsidRDefault="004833E0" w:rsidP="004833E0">
      <w:pPr>
        <w:pStyle w:val="StandardWeb"/>
      </w:pPr>
      <w:r>
        <w:rPr>
          <w:rFonts w:ascii="AvenirNextW1G" w:hAnsi="AvenirNextW1G"/>
          <w:color w:val="474744"/>
          <w:sz w:val="22"/>
          <w:szCs w:val="22"/>
        </w:rPr>
        <w:t xml:space="preserve">Verpflichtungen, die zu </w:t>
      </w:r>
      <w:proofErr w:type="spellStart"/>
      <w:r>
        <w:rPr>
          <w:rFonts w:ascii="AvenirNextW1G" w:hAnsi="AvenirNextW1G"/>
          <w:color w:val="474744"/>
          <w:sz w:val="22"/>
          <w:szCs w:val="22"/>
        </w:rPr>
        <w:t>erfüllen</w:t>
      </w:r>
      <w:proofErr w:type="spellEnd"/>
      <w:r>
        <w:rPr>
          <w:rFonts w:ascii="AvenirNextW1G" w:hAnsi="AvenirNextW1G"/>
          <w:color w:val="474744"/>
          <w:sz w:val="22"/>
          <w:szCs w:val="22"/>
        </w:rPr>
        <w:t xml:space="preserve"> sind, wenn OSS distribuiert wird </w:t>
      </w:r>
    </w:p>
    <w:p w14:paraId="7D7982AC" w14:textId="77777777" w:rsidR="004833E0" w:rsidRDefault="004833E0" w:rsidP="004833E0">
      <w:pPr>
        <w:pStyle w:val="StandardWeb"/>
      </w:pPr>
      <w:r>
        <w:rPr>
          <w:rFonts w:ascii="AvenirNextW1G" w:hAnsi="AvenirNextW1G"/>
          <w:color w:val="161614"/>
          <w:sz w:val="18"/>
          <w:szCs w:val="18"/>
        </w:rPr>
        <w:t xml:space="preserve">Die Verpflichtungen, die </w:t>
      </w:r>
      <w:proofErr w:type="spellStart"/>
      <w:r>
        <w:rPr>
          <w:rFonts w:ascii="AvenirNextW1G" w:hAnsi="AvenirNextW1G"/>
          <w:color w:val="161614"/>
          <w:sz w:val="18"/>
          <w:szCs w:val="18"/>
        </w:rPr>
        <w:t>erfüllt</w:t>
      </w:r>
      <w:proofErr w:type="spellEnd"/>
      <w:r>
        <w:rPr>
          <w:rFonts w:ascii="AvenirNextW1G" w:hAnsi="AvenirNextW1G"/>
          <w:color w:val="161614"/>
          <w:sz w:val="18"/>
          <w:szCs w:val="18"/>
        </w:rPr>
        <w:t xml:space="preserve"> werden </w:t>
      </w:r>
      <w:proofErr w:type="spellStart"/>
      <w:r>
        <w:rPr>
          <w:rFonts w:ascii="AvenirNextW1G" w:hAnsi="AvenirNextW1G"/>
          <w:color w:val="161614"/>
          <w:sz w:val="18"/>
          <w:szCs w:val="18"/>
        </w:rPr>
        <w:t>müssen</w:t>
      </w:r>
      <w:proofErr w:type="spellEnd"/>
      <w:r>
        <w:rPr>
          <w:rFonts w:ascii="AvenirNextW1G" w:hAnsi="AvenirNextW1G"/>
          <w:color w:val="161614"/>
          <w:sz w:val="18"/>
          <w:szCs w:val="18"/>
        </w:rPr>
        <w:t xml:space="preserve">, wenn OSS weiterverbreitet wird, variieren von Lizenz zu Lizenz. Es ist wichtig, in einem Produkt oder Programm, welches distribuiert wird, alle OSS-Lizenzen und </w:t>
      </w:r>
      <w:proofErr w:type="spellStart"/>
      <w:r>
        <w:rPr>
          <w:rFonts w:ascii="AvenirNextW1G" w:hAnsi="AvenirNextW1G"/>
          <w:color w:val="161614"/>
          <w:sz w:val="18"/>
          <w:szCs w:val="18"/>
        </w:rPr>
        <w:t>zugehörigen</w:t>
      </w:r>
      <w:proofErr w:type="spellEnd"/>
      <w:r>
        <w:rPr>
          <w:rFonts w:ascii="AvenirNextW1G" w:hAnsi="AvenirNextW1G"/>
          <w:color w:val="161614"/>
          <w:sz w:val="18"/>
          <w:szCs w:val="18"/>
        </w:rPr>
        <w:t xml:space="preserve"> Lizenzen zu identifizieren. </w:t>
      </w:r>
    </w:p>
    <w:p w14:paraId="39970B41" w14:textId="77777777" w:rsidR="004833E0" w:rsidRDefault="004833E0" w:rsidP="004833E0">
      <w:pPr>
        <w:pStyle w:val="StandardWeb"/>
      </w:pPr>
      <w:r>
        <w:rPr>
          <w:rFonts w:ascii="AvenirNextW1G" w:hAnsi="AvenirNextW1G"/>
          <w:color w:val="161614"/>
          <w:sz w:val="18"/>
          <w:szCs w:val="18"/>
        </w:rPr>
        <w:t xml:space="preserve">Dies ist erforderlich, um alle unterschiedlichen Lizenzbedingungen, die </w:t>
      </w:r>
      <w:proofErr w:type="spellStart"/>
      <w:r>
        <w:rPr>
          <w:rFonts w:ascii="AvenirNextW1G" w:hAnsi="AvenirNextW1G"/>
          <w:color w:val="161614"/>
          <w:sz w:val="18"/>
          <w:szCs w:val="18"/>
        </w:rPr>
        <w:t>erfüllt</w:t>
      </w:r>
      <w:proofErr w:type="spellEnd"/>
      <w:r>
        <w:rPr>
          <w:rFonts w:ascii="AvenirNextW1G" w:hAnsi="AvenirNextW1G"/>
          <w:color w:val="161614"/>
          <w:sz w:val="18"/>
          <w:szCs w:val="18"/>
        </w:rPr>
        <w:t xml:space="preserve"> werden </w:t>
      </w:r>
      <w:proofErr w:type="spellStart"/>
      <w:r>
        <w:rPr>
          <w:rFonts w:ascii="AvenirNextW1G" w:hAnsi="AvenirNextW1G"/>
          <w:color w:val="161614"/>
          <w:sz w:val="18"/>
          <w:szCs w:val="18"/>
        </w:rPr>
        <w:t>müssen</w:t>
      </w:r>
      <w:proofErr w:type="spellEnd"/>
      <w:r>
        <w:rPr>
          <w:rFonts w:ascii="AvenirNextW1G" w:hAnsi="AvenirNextW1G"/>
          <w:color w:val="161614"/>
          <w:sz w:val="18"/>
          <w:szCs w:val="18"/>
        </w:rPr>
        <w:t xml:space="preserve">, klar zu verstehen. </w:t>
      </w:r>
    </w:p>
    <w:p w14:paraId="72977F5F" w14:textId="77777777" w:rsidR="004833E0" w:rsidRDefault="004833E0" w:rsidP="004833E0">
      <w:pPr>
        <w:pStyle w:val="StandardWeb"/>
      </w:pPr>
      <w:r>
        <w:rPr>
          <w:rFonts w:ascii="AvenirNextW1G" w:hAnsi="AvenirNextW1G"/>
          <w:color w:val="474744"/>
          <w:sz w:val="22"/>
          <w:szCs w:val="22"/>
        </w:rPr>
        <w:t xml:space="preserve">Permissive Lizenzen </w:t>
      </w:r>
    </w:p>
    <w:p w14:paraId="38FE59A5" w14:textId="77777777" w:rsidR="004833E0" w:rsidRDefault="004833E0" w:rsidP="004833E0">
      <w:pPr>
        <w:pStyle w:val="StandardWeb"/>
      </w:pPr>
      <w:r>
        <w:rPr>
          <w:rFonts w:ascii="AvenirNextW1G" w:hAnsi="AvenirNextW1G"/>
          <w:color w:val="161614"/>
          <w:sz w:val="18"/>
          <w:szCs w:val="18"/>
        </w:rPr>
        <w:t xml:space="preserve">Die MIT-Lizenz, die BSD-Lizenz und die Apache-Lizenz beinhalten nur wenige Verpflichtungen. Diese Lizenzen erfordern die Weitergabe des Urhebervermerks der Software und des Lizenztextes. Diese Angaben sollten deutlich sichtbar an einer Stelle angebracht sein, an der die Person, die die OSS </w:t>
      </w:r>
      <w:proofErr w:type="spellStart"/>
      <w:r>
        <w:rPr>
          <w:rFonts w:ascii="AvenirNextW1G" w:hAnsi="AvenirNextW1G"/>
          <w:color w:val="161614"/>
          <w:sz w:val="18"/>
          <w:szCs w:val="18"/>
        </w:rPr>
        <w:t>erhält</w:t>
      </w:r>
      <w:proofErr w:type="spellEnd"/>
      <w:r>
        <w:rPr>
          <w:rFonts w:ascii="AvenirNextW1G" w:hAnsi="AvenirNextW1G"/>
          <w:color w:val="161614"/>
          <w:sz w:val="18"/>
          <w:szCs w:val="18"/>
        </w:rPr>
        <w:t xml:space="preserve">, sie lesen kann. </w:t>
      </w:r>
    </w:p>
    <w:p w14:paraId="10C1EBC8" w14:textId="77777777" w:rsidR="004833E0" w:rsidRDefault="004833E0" w:rsidP="004833E0">
      <w:pPr>
        <w:pStyle w:val="StandardWeb"/>
      </w:pPr>
      <w:r>
        <w:rPr>
          <w:rFonts w:ascii="AvenirNextW1G" w:hAnsi="AvenirNextW1G"/>
          <w:color w:val="474744"/>
          <w:sz w:val="22"/>
          <w:szCs w:val="22"/>
        </w:rPr>
        <w:t xml:space="preserve">Wechselseitige Lizenzen </w:t>
      </w:r>
    </w:p>
    <w:p w14:paraId="7A7F0D27" w14:textId="77777777" w:rsidR="004833E0" w:rsidRDefault="004833E0" w:rsidP="004833E0">
      <w:pPr>
        <w:pStyle w:val="StandardWeb"/>
      </w:pPr>
      <w:r>
        <w:rPr>
          <w:rFonts w:ascii="AvenirNextW1G" w:hAnsi="AvenirNextW1G"/>
          <w:color w:val="161614"/>
          <w:sz w:val="18"/>
          <w:szCs w:val="18"/>
        </w:rPr>
        <w:t xml:space="preserve">Die GPL-Lizenz, die LGPL-Lizenz, die AGPL-Lizenz und die Mozilla Public </w:t>
      </w:r>
      <w:proofErr w:type="spellStart"/>
      <w:r>
        <w:rPr>
          <w:rFonts w:ascii="AvenirNextW1G" w:hAnsi="AvenirNextW1G"/>
          <w:color w:val="161614"/>
          <w:sz w:val="18"/>
          <w:szCs w:val="18"/>
        </w:rPr>
        <w:t>License</w:t>
      </w:r>
      <w:proofErr w:type="spellEnd"/>
      <w:r>
        <w:rPr>
          <w:rFonts w:ascii="AvenirNextW1G" w:hAnsi="AvenirNextW1G"/>
          <w:color w:val="161614"/>
          <w:sz w:val="18"/>
          <w:szCs w:val="18"/>
        </w:rPr>
        <w:t xml:space="preserve"> erfordern die Offenlegung des Quellcodes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die </w:t>
      </w:r>
      <w:proofErr w:type="spellStart"/>
      <w:r>
        <w:rPr>
          <w:rFonts w:ascii="AvenirNextW1G" w:hAnsi="AvenirNextW1G"/>
          <w:color w:val="161614"/>
          <w:sz w:val="18"/>
          <w:szCs w:val="18"/>
        </w:rPr>
        <w:t>zugehörige</w:t>
      </w:r>
      <w:proofErr w:type="spellEnd"/>
      <w:r>
        <w:rPr>
          <w:rFonts w:ascii="AvenirNextW1G" w:hAnsi="AvenirNextW1G"/>
          <w:color w:val="161614"/>
          <w:sz w:val="18"/>
          <w:szCs w:val="18"/>
        </w:rPr>
        <w:t xml:space="preserve"> Software. (Lizenzangaben und Urhebervermerke im Quellcode </w:t>
      </w:r>
      <w:proofErr w:type="spellStart"/>
      <w:r>
        <w:rPr>
          <w:rFonts w:ascii="AvenirNextW1G" w:hAnsi="AvenirNextW1G"/>
          <w:color w:val="161614"/>
          <w:sz w:val="18"/>
          <w:szCs w:val="18"/>
        </w:rPr>
        <w:t>dürfen</w:t>
      </w:r>
      <w:proofErr w:type="spellEnd"/>
      <w:r>
        <w:rPr>
          <w:rFonts w:ascii="AvenirNextW1G" w:hAnsi="AvenirNextW1G"/>
          <w:color w:val="161614"/>
          <w:sz w:val="18"/>
          <w:szCs w:val="18"/>
        </w:rPr>
        <w:t xml:space="preserve"> nicht entfernt werden.) Wenn der Distributor den Quellcode </w:t>
      </w:r>
      <w:proofErr w:type="spellStart"/>
      <w:r>
        <w:rPr>
          <w:rFonts w:ascii="AvenirNextW1G" w:hAnsi="AvenirNextW1G"/>
          <w:color w:val="161614"/>
          <w:sz w:val="18"/>
          <w:szCs w:val="18"/>
        </w:rPr>
        <w:t>geändert</w:t>
      </w:r>
      <w:proofErr w:type="spellEnd"/>
      <w:r>
        <w:rPr>
          <w:rFonts w:ascii="AvenirNextW1G" w:hAnsi="AvenirNextW1G"/>
          <w:color w:val="161614"/>
          <w:sz w:val="18"/>
          <w:szCs w:val="18"/>
        </w:rPr>
        <w:t xml:space="preserve"> hat, </w:t>
      </w:r>
      <w:proofErr w:type="spellStart"/>
      <w:r>
        <w:rPr>
          <w:rFonts w:ascii="AvenirNextW1G" w:hAnsi="AvenirNextW1G"/>
          <w:color w:val="161614"/>
          <w:sz w:val="18"/>
          <w:szCs w:val="18"/>
        </w:rPr>
        <w:t>müssen</w:t>
      </w:r>
      <w:proofErr w:type="spellEnd"/>
      <w:r>
        <w:rPr>
          <w:rFonts w:ascii="AvenirNextW1G" w:hAnsi="AvenirNextW1G"/>
          <w:color w:val="161614"/>
          <w:sz w:val="18"/>
          <w:szCs w:val="18"/>
        </w:rPr>
        <w:t xml:space="preserve"> auch alle </w:t>
      </w:r>
      <w:proofErr w:type="spellStart"/>
      <w:r>
        <w:rPr>
          <w:rFonts w:ascii="AvenirNextW1G" w:hAnsi="AvenirNextW1G"/>
          <w:color w:val="161614"/>
          <w:sz w:val="18"/>
          <w:szCs w:val="18"/>
        </w:rPr>
        <w:t>Quellcode-Änderungen</w:t>
      </w:r>
      <w:proofErr w:type="spellEnd"/>
      <w:r>
        <w:rPr>
          <w:rFonts w:ascii="AvenirNextW1G" w:hAnsi="AvenirNextW1G"/>
          <w:color w:val="161614"/>
          <w:sz w:val="18"/>
          <w:szCs w:val="18"/>
        </w:rPr>
        <w:t xml:space="preserve"> offengelegt werden. Wechselseitige Lizenzen </w:t>
      </w:r>
      <w:proofErr w:type="spellStart"/>
      <w:r>
        <w:rPr>
          <w:rFonts w:ascii="AvenirNextW1G" w:hAnsi="AvenirNextW1G"/>
          <w:color w:val="161614"/>
          <w:sz w:val="18"/>
          <w:szCs w:val="18"/>
        </w:rPr>
        <w:t>möchten</w:t>
      </w:r>
      <w:proofErr w:type="spellEnd"/>
      <w:r>
        <w:rPr>
          <w:rFonts w:ascii="AvenirNextW1G" w:hAnsi="AvenirNextW1G"/>
          <w:color w:val="161614"/>
          <w:sz w:val="18"/>
          <w:szCs w:val="18"/>
        </w:rPr>
        <w:t xml:space="preserve"> ein Umfeld schaffen, in welcher Benutzer ihre </w:t>
      </w:r>
      <w:proofErr w:type="spellStart"/>
      <w:r>
        <w:rPr>
          <w:rFonts w:ascii="AvenirNextW1G" w:hAnsi="AvenirNextW1G"/>
          <w:color w:val="161614"/>
          <w:sz w:val="18"/>
          <w:szCs w:val="18"/>
        </w:rPr>
        <w:t>Änderungen</w:t>
      </w:r>
      <w:proofErr w:type="spellEnd"/>
      <w:r>
        <w:rPr>
          <w:rFonts w:ascii="AvenirNextW1G" w:hAnsi="AvenirNextW1G"/>
          <w:color w:val="161614"/>
          <w:sz w:val="18"/>
          <w:szCs w:val="18"/>
        </w:rPr>
        <w:t xml:space="preserve"> und Verbesserungen </w:t>
      </w:r>
      <w:proofErr w:type="gramStart"/>
      <w:r>
        <w:rPr>
          <w:rFonts w:ascii="AvenirNextW1G" w:hAnsi="AvenirNextW1G"/>
          <w:color w:val="161614"/>
          <w:sz w:val="18"/>
          <w:szCs w:val="18"/>
        </w:rPr>
        <w:t>mit allen Benutzer</w:t>
      </w:r>
      <w:proofErr w:type="gramEnd"/>
      <w:r>
        <w:rPr>
          <w:rFonts w:ascii="AvenirNextW1G" w:hAnsi="AvenirNextW1G"/>
          <w:color w:val="161614"/>
          <w:sz w:val="18"/>
          <w:szCs w:val="18"/>
        </w:rPr>
        <w:t xml:space="preserve"> und Entwicklern der Software teilen. </w:t>
      </w:r>
    </w:p>
    <w:p w14:paraId="77288587" w14:textId="77777777" w:rsidR="004833E0" w:rsidRDefault="004833E0" w:rsidP="004833E0">
      <w:pPr>
        <w:pStyle w:val="StandardWeb"/>
      </w:pPr>
      <w:r>
        <w:rPr>
          <w:rFonts w:ascii="AvenirNextW1G" w:hAnsi="AvenirNextW1G"/>
          <w:color w:val="161614"/>
          <w:sz w:val="18"/>
          <w:szCs w:val="18"/>
        </w:rPr>
        <w:t xml:space="preserve">Neben der Offenlegung des Quellcodes </w:t>
      </w:r>
      <w:proofErr w:type="spellStart"/>
      <w:r>
        <w:rPr>
          <w:rFonts w:ascii="AvenirNextW1G" w:hAnsi="AvenirNextW1G"/>
          <w:color w:val="161614"/>
          <w:sz w:val="18"/>
          <w:szCs w:val="18"/>
        </w:rPr>
        <w:t>müssen</w:t>
      </w:r>
      <w:proofErr w:type="spellEnd"/>
      <w:r>
        <w:rPr>
          <w:rFonts w:ascii="AvenirNextW1G" w:hAnsi="AvenirNextW1G"/>
          <w:color w:val="161614"/>
          <w:sz w:val="18"/>
          <w:szCs w:val="18"/>
        </w:rPr>
        <w:t xml:space="preserve">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diese Lizenzen in der Regel auch andere Verpflichtungen </w:t>
      </w:r>
      <w:proofErr w:type="spellStart"/>
      <w:r>
        <w:rPr>
          <w:rFonts w:ascii="AvenirNextW1G" w:hAnsi="AvenirNextW1G"/>
          <w:color w:val="161614"/>
          <w:sz w:val="18"/>
          <w:szCs w:val="18"/>
        </w:rPr>
        <w:t>erfüllt</w:t>
      </w:r>
      <w:proofErr w:type="spellEnd"/>
      <w:r>
        <w:rPr>
          <w:rFonts w:ascii="AvenirNextW1G" w:hAnsi="AvenirNextW1G"/>
          <w:color w:val="161614"/>
          <w:sz w:val="18"/>
          <w:szCs w:val="18"/>
        </w:rPr>
        <w:t xml:space="preserve"> werden. Um Software unter einer wechselseitigen Lizenz verbreiten zu </w:t>
      </w:r>
      <w:proofErr w:type="spellStart"/>
      <w:r>
        <w:rPr>
          <w:rFonts w:ascii="AvenirNextW1G" w:hAnsi="AvenirNextW1G"/>
          <w:color w:val="161614"/>
          <w:sz w:val="18"/>
          <w:szCs w:val="18"/>
        </w:rPr>
        <w:t>können</w:t>
      </w:r>
      <w:proofErr w:type="spellEnd"/>
      <w:r>
        <w:rPr>
          <w:rFonts w:ascii="AvenirNextW1G" w:hAnsi="AvenirNextW1G"/>
          <w:color w:val="161614"/>
          <w:sz w:val="18"/>
          <w:szCs w:val="18"/>
        </w:rPr>
        <w:t xml:space="preserve">, </w:t>
      </w:r>
      <w:proofErr w:type="spellStart"/>
      <w:r>
        <w:rPr>
          <w:rFonts w:ascii="AvenirNextW1G" w:hAnsi="AvenirNextW1G"/>
          <w:color w:val="161614"/>
          <w:sz w:val="18"/>
          <w:szCs w:val="18"/>
        </w:rPr>
        <w:t>müssen</w:t>
      </w:r>
      <w:proofErr w:type="spellEnd"/>
      <w:r>
        <w:rPr>
          <w:rFonts w:ascii="AvenirNextW1G" w:hAnsi="AvenirNextW1G"/>
          <w:color w:val="161614"/>
          <w:sz w:val="18"/>
          <w:szCs w:val="18"/>
        </w:rPr>
        <w:t xml:space="preserve"> Sie diese Verpflichtungen verstehen. Bei Bedarf sollten Sie sich an Ihre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Recht und geistiges Eigentum </w:t>
      </w:r>
      <w:proofErr w:type="spellStart"/>
      <w:r>
        <w:rPr>
          <w:rFonts w:ascii="AvenirNextW1G" w:hAnsi="AvenirNextW1G"/>
          <w:color w:val="161614"/>
          <w:sz w:val="18"/>
          <w:szCs w:val="18"/>
        </w:rPr>
        <w:t>zuständigen</w:t>
      </w:r>
      <w:proofErr w:type="spellEnd"/>
      <w:r>
        <w:rPr>
          <w:rFonts w:ascii="AvenirNextW1G" w:hAnsi="AvenirNextW1G"/>
          <w:color w:val="161614"/>
          <w:sz w:val="18"/>
          <w:szCs w:val="18"/>
        </w:rPr>
        <w:t xml:space="preserve"> Mitarbeiter wenden. </w:t>
      </w:r>
    </w:p>
    <w:p w14:paraId="68978FB1" w14:textId="77777777" w:rsidR="004833E0" w:rsidRDefault="004833E0" w:rsidP="004833E0">
      <w:pPr>
        <w:pStyle w:val="StandardWeb"/>
      </w:pPr>
      <w:r>
        <w:rPr>
          <w:rFonts w:ascii="AvenirNextW1G" w:hAnsi="AvenirNextW1G"/>
          <w:color w:val="474744"/>
          <w:sz w:val="22"/>
          <w:szCs w:val="22"/>
        </w:rPr>
        <w:t xml:space="preserve">Patentrechte, die Sie nicht erteilen </w:t>
      </w:r>
      <w:proofErr w:type="spellStart"/>
      <w:r>
        <w:rPr>
          <w:rFonts w:ascii="AvenirNextW1G" w:hAnsi="AvenirNextW1G"/>
          <w:color w:val="474744"/>
          <w:sz w:val="22"/>
          <w:szCs w:val="22"/>
        </w:rPr>
        <w:t>können</w:t>
      </w:r>
      <w:proofErr w:type="spellEnd"/>
      <w:r>
        <w:rPr>
          <w:rFonts w:ascii="AvenirNextW1G" w:hAnsi="AvenirNextW1G"/>
          <w:color w:val="474744"/>
          <w:sz w:val="22"/>
          <w:szCs w:val="22"/>
        </w:rPr>
        <w:t xml:space="preserve"> </w:t>
      </w:r>
    </w:p>
    <w:p w14:paraId="197058B0" w14:textId="77777777" w:rsidR="004833E0" w:rsidRDefault="004833E0" w:rsidP="004833E0">
      <w:pPr>
        <w:pStyle w:val="StandardWeb"/>
      </w:pPr>
      <w:r>
        <w:rPr>
          <w:rFonts w:ascii="AvenirNextW1G" w:hAnsi="AvenirNextW1G"/>
          <w:color w:val="161614"/>
          <w:sz w:val="18"/>
          <w:szCs w:val="18"/>
        </w:rPr>
        <w:t xml:space="preserve">In einigen </w:t>
      </w:r>
      <w:proofErr w:type="spellStart"/>
      <w:r>
        <w:rPr>
          <w:rFonts w:ascii="AvenirNextW1G" w:hAnsi="AvenirNextW1G"/>
          <w:color w:val="161614"/>
          <w:sz w:val="18"/>
          <w:szCs w:val="18"/>
        </w:rPr>
        <w:t>Fällen</w:t>
      </w:r>
      <w:proofErr w:type="spellEnd"/>
      <w:r>
        <w:rPr>
          <w:rFonts w:ascii="AvenirNextW1G" w:hAnsi="AvenirNextW1G"/>
          <w:color w:val="161614"/>
          <w:sz w:val="18"/>
          <w:szCs w:val="18"/>
        </w:rPr>
        <w:t xml:space="preserve"> kann eine OSS-Lizenz erfordern, dass ein Distributor seinen Benutzern eine Lizenz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Patente erteilt, die in derjenigen Software enthalten sind, die der Distributor verwendet oder mit einer OSS integriert. Wenn Sie ein solches Patent haben,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das Sie Ihren Benutzern keine Lizenz </w:t>
      </w:r>
      <w:proofErr w:type="spellStart"/>
      <w:r>
        <w:rPr>
          <w:rFonts w:ascii="AvenirNextW1G" w:hAnsi="AvenirNextW1G"/>
          <w:color w:val="161614"/>
          <w:sz w:val="18"/>
          <w:szCs w:val="18"/>
        </w:rPr>
        <w:t>gewähren</w:t>
      </w:r>
      <w:proofErr w:type="spellEnd"/>
      <w:r>
        <w:rPr>
          <w:rFonts w:ascii="AvenirNextW1G" w:hAnsi="AvenirNextW1G"/>
          <w:color w:val="161614"/>
          <w:sz w:val="18"/>
          <w:szCs w:val="18"/>
        </w:rPr>
        <w:t xml:space="preserve"> </w:t>
      </w:r>
      <w:proofErr w:type="spellStart"/>
      <w:r>
        <w:rPr>
          <w:rFonts w:ascii="AvenirNextW1G" w:hAnsi="AvenirNextW1G"/>
          <w:color w:val="161614"/>
          <w:sz w:val="18"/>
          <w:szCs w:val="18"/>
        </w:rPr>
        <w:t>können</w:t>
      </w:r>
      <w:proofErr w:type="spellEnd"/>
      <w:r>
        <w:rPr>
          <w:rFonts w:ascii="AvenirNextW1G" w:hAnsi="AvenirNextW1G"/>
          <w:color w:val="161614"/>
          <w:sz w:val="18"/>
          <w:szCs w:val="18"/>
        </w:rPr>
        <w:t xml:space="preserve">, </w:t>
      </w:r>
      <w:proofErr w:type="spellStart"/>
      <w:r>
        <w:rPr>
          <w:rFonts w:ascii="AvenirNextW1G" w:hAnsi="AvenirNextW1G"/>
          <w:color w:val="161614"/>
          <w:sz w:val="18"/>
          <w:szCs w:val="18"/>
        </w:rPr>
        <w:t>dürfen</w:t>
      </w:r>
      <w:proofErr w:type="spellEnd"/>
      <w:r>
        <w:rPr>
          <w:rFonts w:ascii="AvenirNextW1G" w:hAnsi="AvenirNextW1G"/>
          <w:color w:val="161614"/>
          <w:sz w:val="18"/>
          <w:szCs w:val="18"/>
        </w:rPr>
        <w:t xml:space="preserve"> Sie OSS,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die diese Lizenzbestimmungen gelten, nicht vertreiben</w:t>
      </w:r>
      <w:r>
        <w:rPr>
          <w:rFonts w:ascii="ArialMT" w:hAnsi="ArialMT"/>
          <w:color w:val="161614"/>
          <w:sz w:val="18"/>
          <w:szCs w:val="18"/>
        </w:rPr>
        <w:t xml:space="preserve">. </w:t>
      </w:r>
    </w:p>
    <w:p w14:paraId="0607142F" w14:textId="77777777" w:rsidR="004833E0" w:rsidRDefault="004833E0"/>
    <w:p w14:paraId="589E040C" w14:textId="77777777" w:rsidR="004833E0" w:rsidRDefault="004833E0" w:rsidP="004833E0">
      <w:pPr>
        <w:pStyle w:val="StandardWeb"/>
      </w:pPr>
      <w:r>
        <w:rPr>
          <w:rFonts w:ascii="AvenirNextW1G" w:hAnsi="AvenirNextW1G"/>
          <w:color w:val="009EAA"/>
          <w:sz w:val="34"/>
          <w:szCs w:val="34"/>
        </w:rPr>
        <w:t xml:space="preserve">Risiken bei </w:t>
      </w:r>
      <w:proofErr w:type="spellStart"/>
      <w:r>
        <w:rPr>
          <w:rFonts w:ascii="AvenirNextW1G" w:hAnsi="AvenirNextW1G"/>
          <w:color w:val="009EAA"/>
          <w:sz w:val="34"/>
          <w:szCs w:val="34"/>
        </w:rPr>
        <w:t>Mißachtung</w:t>
      </w:r>
      <w:proofErr w:type="spellEnd"/>
      <w:r>
        <w:rPr>
          <w:rFonts w:ascii="AvenirNextW1G" w:hAnsi="AvenirNextW1G"/>
          <w:color w:val="009EAA"/>
          <w:sz w:val="34"/>
          <w:szCs w:val="34"/>
        </w:rPr>
        <w:t xml:space="preserve"> der OSS-Lizenz </w:t>
      </w:r>
    </w:p>
    <w:p w14:paraId="410E2A4F" w14:textId="77777777" w:rsidR="004833E0" w:rsidRDefault="004833E0" w:rsidP="004833E0">
      <w:pPr>
        <w:pStyle w:val="StandardWeb"/>
      </w:pPr>
      <w:r>
        <w:rPr>
          <w:rFonts w:ascii="AvenirNextW1G" w:hAnsi="AvenirNextW1G"/>
          <w:color w:val="474744"/>
          <w:sz w:val="20"/>
          <w:szCs w:val="20"/>
        </w:rPr>
        <w:t xml:space="preserve">Falls durch einen OSS-Urheberrechtsinhaber gegen ein Unternehmen wegen Nichteinhaltung der Lizenz ein Rechtsstreit eingeleitet wurde. </w:t>
      </w:r>
    </w:p>
    <w:p w14:paraId="5779EC65" w14:textId="77777777" w:rsidR="004833E0" w:rsidRDefault="004833E0" w:rsidP="004833E0">
      <w:pPr>
        <w:pStyle w:val="StandardWeb"/>
      </w:pPr>
      <w:r>
        <w:rPr>
          <w:rFonts w:ascii="AvenirNextW1G" w:hAnsi="AvenirNextW1G"/>
          <w:color w:val="161614"/>
          <w:sz w:val="18"/>
          <w:szCs w:val="18"/>
        </w:rPr>
        <w:t xml:space="preserve">Leider kommt es vor, dass die Nichteinhaltung der OSS-Lizenz zu Rechtsstreitigkeiten der OSS-Urheberrechtsinhaber gegen den Benutzer (und den Distributor) </w:t>
      </w:r>
      <w:proofErr w:type="spellStart"/>
      <w:r>
        <w:rPr>
          <w:rFonts w:ascii="AvenirNextW1G" w:hAnsi="AvenirNextW1G"/>
          <w:color w:val="161614"/>
          <w:sz w:val="18"/>
          <w:szCs w:val="18"/>
        </w:rPr>
        <w:t>führt</w:t>
      </w:r>
      <w:proofErr w:type="spellEnd"/>
      <w:r>
        <w:rPr>
          <w:rFonts w:ascii="AvenirNextW1G" w:hAnsi="AvenirNextW1G"/>
          <w:color w:val="161614"/>
          <w:sz w:val="18"/>
          <w:szCs w:val="18"/>
        </w:rPr>
        <w:t xml:space="preserve">. In mindestens einem Fall verlangte ein Urteil vom Beklagten, die Verbreitung ihrer OSS-beinhaltenden Produkte auszusetzen. </w:t>
      </w:r>
    </w:p>
    <w:p w14:paraId="7B6EB468" w14:textId="77777777" w:rsidR="004833E0" w:rsidRDefault="004833E0" w:rsidP="004833E0">
      <w:pPr>
        <w:pStyle w:val="StandardWeb"/>
      </w:pPr>
      <w:r>
        <w:rPr>
          <w:rFonts w:ascii="AvenirNextW1G" w:hAnsi="AvenirNextW1G"/>
          <w:color w:val="161614"/>
          <w:sz w:val="18"/>
          <w:szCs w:val="18"/>
        </w:rPr>
        <w:t>Im Dezember 2009 gab es eine Klage im Zusammenhang mit einer Open Source-Software namens "</w:t>
      </w:r>
      <w:proofErr w:type="spellStart"/>
      <w:r>
        <w:rPr>
          <w:rFonts w:ascii="AvenirNextW1G" w:hAnsi="AvenirNextW1G"/>
          <w:color w:val="161614"/>
          <w:sz w:val="18"/>
          <w:szCs w:val="18"/>
        </w:rPr>
        <w:t>Busybox</w:t>
      </w:r>
      <w:proofErr w:type="spellEnd"/>
      <w:r>
        <w:rPr>
          <w:rFonts w:ascii="AvenirNextW1G" w:hAnsi="AvenirNextW1G"/>
          <w:color w:val="161614"/>
          <w:sz w:val="18"/>
          <w:szCs w:val="18"/>
        </w:rPr>
        <w:t xml:space="preserve">". Das Programm </w:t>
      </w:r>
      <w:proofErr w:type="spellStart"/>
      <w:r>
        <w:rPr>
          <w:rFonts w:ascii="AvenirNextW1G" w:hAnsi="AvenirNextW1G"/>
          <w:color w:val="161614"/>
          <w:sz w:val="18"/>
          <w:szCs w:val="18"/>
        </w:rPr>
        <w:t>Busybox</w:t>
      </w:r>
      <w:proofErr w:type="spellEnd"/>
      <w:r>
        <w:rPr>
          <w:rFonts w:ascii="AvenirNextW1G" w:hAnsi="AvenirNextW1G"/>
          <w:color w:val="161614"/>
          <w:sz w:val="18"/>
          <w:szCs w:val="18"/>
        </w:rPr>
        <w:t xml:space="preserve"> ist weitgehend in Embedded- Systeme integriert und ist unter der GPL-Lizenz Version 2 lizenziert. Im genannten Fall waren 14 Unternehmen in den Rechtsstreit verwickelt, darunter einige aus der Unterhaltungselektronik-Branche. Das Bemerkenswerte an diesem Fall war, dass einige Unternehmen aufgrund der Produkte eines ODM-Herstellers in den Rechtsstreit verwickelt wurden. </w:t>
      </w:r>
    </w:p>
    <w:p w14:paraId="610BF230" w14:textId="77777777" w:rsidR="004833E0" w:rsidRDefault="004833E0" w:rsidP="004833E0">
      <w:pPr>
        <w:pStyle w:val="StandardWeb"/>
      </w:pPr>
      <w:r>
        <w:rPr>
          <w:rFonts w:ascii="AvenirNextW1G" w:hAnsi="AvenirNextW1G"/>
          <w:color w:val="161614"/>
          <w:sz w:val="18"/>
          <w:szCs w:val="18"/>
        </w:rPr>
        <w:t xml:space="preserve">In jedem Fall </w:t>
      </w:r>
      <w:proofErr w:type="spellStart"/>
      <w:r>
        <w:rPr>
          <w:rFonts w:ascii="AvenirNextW1G" w:hAnsi="AvenirNextW1G"/>
          <w:color w:val="161614"/>
          <w:sz w:val="18"/>
          <w:szCs w:val="18"/>
        </w:rPr>
        <w:t>führte</w:t>
      </w:r>
      <w:proofErr w:type="spellEnd"/>
      <w:r>
        <w:rPr>
          <w:rFonts w:ascii="AvenirNextW1G" w:hAnsi="AvenirNextW1G"/>
          <w:color w:val="161614"/>
          <w:sz w:val="18"/>
          <w:szCs w:val="18"/>
        </w:rPr>
        <w:t xml:space="preserve"> jedoch die Nichteinhaltung der OSS-Lizenz durch den Distributor zu den Rechtsstreitigkeiten. Um Rechtsstreitigkeiten zu vermeiden, sollte ein Unternehmen, welches mit OSS arbeitet: </w:t>
      </w:r>
    </w:p>
    <w:p w14:paraId="225717BF" w14:textId="77777777" w:rsidR="004833E0" w:rsidRDefault="004833E0" w:rsidP="004833E0">
      <w:pPr>
        <w:pStyle w:val="StandardWeb"/>
      </w:pPr>
      <w:r>
        <w:rPr>
          <w:rFonts w:ascii="ArialMT" w:hAnsi="ArialMT"/>
          <w:color w:val="161614"/>
        </w:rPr>
        <w:lastRenderedPageBreak/>
        <w:t xml:space="preserve">• </w:t>
      </w:r>
      <w:r>
        <w:rPr>
          <w:rFonts w:ascii="AvenirNextW1G" w:hAnsi="AvenirNextW1G"/>
          <w:color w:val="161614"/>
          <w:sz w:val="18"/>
          <w:szCs w:val="18"/>
        </w:rPr>
        <w:t>jede OSS in der zu verbreitenden Software identifizieren</w:t>
      </w:r>
      <w:r>
        <w:rPr>
          <w:rFonts w:ascii="AvenirNextW1G" w:hAnsi="AvenirNextW1G"/>
          <w:color w:val="161614"/>
          <w:sz w:val="18"/>
          <w:szCs w:val="18"/>
        </w:rPr>
        <w:br/>
      </w:r>
      <w:r>
        <w:rPr>
          <w:rFonts w:ascii="ArialMT" w:hAnsi="ArialMT"/>
          <w:color w:val="161614"/>
        </w:rPr>
        <w:t xml:space="preserve">• </w:t>
      </w:r>
      <w:r>
        <w:rPr>
          <w:rFonts w:ascii="AvenirNextW1G" w:hAnsi="AvenirNextW1G"/>
          <w:color w:val="161614"/>
          <w:sz w:val="18"/>
          <w:szCs w:val="18"/>
        </w:rPr>
        <w:t xml:space="preserve">die durch die OSS-Lizenz(en) definierten Verpflichtungen verstehen und </w:t>
      </w:r>
    </w:p>
    <w:p w14:paraId="0236BAFB" w14:textId="77777777" w:rsidR="004833E0" w:rsidRDefault="004833E0" w:rsidP="004833E0">
      <w:pPr>
        <w:pStyle w:val="StandardWeb"/>
      </w:pPr>
      <w:r>
        <w:rPr>
          <w:rFonts w:ascii="AvenirNextW1G" w:hAnsi="AvenirNextW1G"/>
          <w:color w:val="161614"/>
          <w:sz w:val="18"/>
          <w:szCs w:val="18"/>
        </w:rPr>
        <w:t xml:space="preserve">befolgen </w:t>
      </w:r>
    </w:p>
    <w:p w14:paraId="08AFD254" w14:textId="77777777" w:rsidR="004833E0" w:rsidRDefault="004833E0" w:rsidP="004833E0">
      <w:pPr>
        <w:pStyle w:val="StandardWeb"/>
      </w:pPr>
      <w:r>
        <w:rPr>
          <w:rFonts w:ascii="AvenirNextW1G" w:hAnsi="AvenirNextW1G"/>
          <w:color w:val="474744"/>
          <w:sz w:val="22"/>
          <w:szCs w:val="22"/>
        </w:rPr>
        <w:t xml:space="preserve">Was durch einen Rechtsstreit verloren geht </w:t>
      </w:r>
    </w:p>
    <w:p w14:paraId="5C249B43" w14:textId="77777777" w:rsidR="004833E0" w:rsidRDefault="004833E0" w:rsidP="004833E0">
      <w:pPr>
        <w:pStyle w:val="StandardWeb"/>
      </w:pPr>
      <w:r>
        <w:rPr>
          <w:rFonts w:ascii="AvenirNextW1G" w:hAnsi="AvenirNextW1G"/>
          <w:color w:val="161614"/>
          <w:sz w:val="18"/>
          <w:szCs w:val="18"/>
        </w:rPr>
        <w:t xml:space="preserve">Wenn ein Unternehmen in einem Rechtsstreit verwickelt ist, besteht einer der </w:t>
      </w:r>
      <w:proofErr w:type="spellStart"/>
      <w:r>
        <w:rPr>
          <w:rFonts w:ascii="AvenirNextW1G" w:hAnsi="AvenirNextW1G"/>
          <w:color w:val="161614"/>
          <w:sz w:val="18"/>
          <w:szCs w:val="18"/>
        </w:rPr>
        <w:t>größten</w:t>
      </w:r>
      <w:proofErr w:type="spellEnd"/>
      <w:r>
        <w:rPr>
          <w:rFonts w:ascii="AvenirNextW1G" w:hAnsi="AvenirNextW1G"/>
          <w:color w:val="161614"/>
          <w:sz w:val="18"/>
          <w:szCs w:val="18"/>
        </w:rPr>
        <w:t xml:space="preserve"> </w:t>
      </w:r>
      <w:proofErr w:type="spellStart"/>
      <w:r>
        <w:rPr>
          <w:rFonts w:ascii="AvenirNextW1G" w:hAnsi="AvenirNextW1G"/>
          <w:color w:val="161614"/>
          <w:sz w:val="18"/>
          <w:szCs w:val="18"/>
        </w:rPr>
        <w:t>Schäden</w:t>
      </w:r>
      <w:proofErr w:type="spellEnd"/>
      <w:r>
        <w:rPr>
          <w:rFonts w:ascii="AvenirNextW1G" w:hAnsi="AvenirNextW1G"/>
          <w:color w:val="161614"/>
          <w:sz w:val="18"/>
          <w:szCs w:val="18"/>
        </w:rPr>
        <w:t xml:space="preserve">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das Unter- nehmen in Reputationsverlust (Reputationsrisiko). Ein schlechter Ruf hinsichtlich einer Nichteinhaltung von Softwarelizenzbedingungen kann dazu </w:t>
      </w:r>
      <w:proofErr w:type="spellStart"/>
      <w:r>
        <w:rPr>
          <w:rFonts w:ascii="AvenirNextW1G" w:hAnsi="AvenirNextW1G"/>
          <w:color w:val="161614"/>
          <w:sz w:val="18"/>
          <w:szCs w:val="18"/>
        </w:rPr>
        <w:t>führen</w:t>
      </w:r>
      <w:proofErr w:type="spellEnd"/>
      <w:r>
        <w:rPr>
          <w:rFonts w:ascii="AvenirNextW1G" w:hAnsi="AvenirNextW1G"/>
          <w:color w:val="161614"/>
          <w:sz w:val="18"/>
          <w:szCs w:val="18"/>
        </w:rPr>
        <w:t xml:space="preserve">, dass ein Unternehmen das Vertrauen anderer Unternehmen verliert. Je mehr ein Unternehmen die Bedeutung seiner Vertrauensbeziehungen versteht und sich </w:t>
      </w:r>
      <w:proofErr w:type="spellStart"/>
      <w:r>
        <w:rPr>
          <w:rFonts w:ascii="AvenirNextW1G" w:hAnsi="AvenirNextW1G"/>
          <w:color w:val="161614"/>
          <w:sz w:val="18"/>
          <w:szCs w:val="18"/>
        </w:rPr>
        <w:t>bemüht</w:t>
      </w:r>
      <w:proofErr w:type="spellEnd"/>
      <w:r>
        <w:rPr>
          <w:rFonts w:ascii="AvenirNextW1G" w:hAnsi="AvenirNextW1G"/>
          <w:color w:val="161614"/>
          <w:sz w:val="18"/>
          <w:szCs w:val="18"/>
        </w:rPr>
        <w:t xml:space="preserve">, Vertrauen in seiner gesamten Branche aufzubauen, desto ernsthafter agiert es dahingehend, Risiken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seine Reputation zu vermeiden. </w:t>
      </w:r>
    </w:p>
    <w:p w14:paraId="03653366" w14:textId="77777777" w:rsidR="004833E0" w:rsidRDefault="004833E0" w:rsidP="004833E0">
      <w:pPr>
        <w:pStyle w:val="StandardWeb"/>
      </w:pPr>
      <w:r>
        <w:rPr>
          <w:rFonts w:ascii="AvenirNextW1G" w:hAnsi="AvenirNextW1G"/>
          <w:color w:val="161614"/>
          <w:sz w:val="18"/>
          <w:szCs w:val="18"/>
        </w:rPr>
        <w:t xml:space="preserve">Die Reaktion auf Rechtsstreitigkeiten erfordert viel Arbeit und Aufwand. Ohne Rechtsstreitigkeiten </w:t>
      </w:r>
      <w:proofErr w:type="spellStart"/>
      <w:r>
        <w:rPr>
          <w:rFonts w:ascii="AvenirNextW1G" w:hAnsi="AvenirNextW1G"/>
          <w:color w:val="161614"/>
          <w:sz w:val="18"/>
          <w:szCs w:val="18"/>
        </w:rPr>
        <w:t>könnten</w:t>
      </w:r>
      <w:proofErr w:type="spellEnd"/>
      <w:r>
        <w:rPr>
          <w:rFonts w:ascii="AvenirNextW1G" w:hAnsi="AvenirNextW1G"/>
          <w:color w:val="161614"/>
          <w:sz w:val="18"/>
          <w:szCs w:val="18"/>
        </w:rPr>
        <w:t xml:space="preserve"> die in den Bereichen Recht, Einkauf, Anwendungsentwicklung und Compliance </w:t>
      </w:r>
      <w:proofErr w:type="spellStart"/>
      <w:r>
        <w:rPr>
          <w:rFonts w:ascii="AvenirNextW1G" w:hAnsi="AvenirNextW1G"/>
          <w:color w:val="161614"/>
          <w:sz w:val="18"/>
          <w:szCs w:val="18"/>
        </w:rPr>
        <w:t>tätigen</w:t>
      </w:r>
      <w:proofErr w:type="spellEnd"/>
      <w:r>
        <w:rPr>
          <w:rFonts w:ascii="AvenirNextW1G" w:hAnsi="AvenirNextW1G"/>
          <w:color w:val="161614"/>
          <w:sz w:val="18"/>
          <w:szCs w:val="18"/>
        </w:rPr>
        <w:t xml:space="preserve"> Mitarbeiter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konstruktivere Aufgaben eingesetzt werden. Dies bedeutet, dass ein Unternehmen, welches sich die Zeit nehmen muss, um auf Rechtsstreitigkeiten zu reagieren, </w:t>
      </w:r>
      <w:proofErr w:type="spellStart"/>
      <w:r>
        <w:rPr>
          <w:rFonts w:ascii="AvenirNextW1G" w:hAnsi="AvenirNextW1G"/>
          <w:color w:val="161614"/>
          <w:sz w:val="18"/>
          <w:szCs w:val="18"/>
        </w:rPr>
        <w:t>möglicherweise</w:t>
      </w:r>
      <w:proofErr w:type="spellEnd"/>
      <w:r>
        <w:rPr>
          <w:rFonts w:ascii="AvenirNextW1G" w:hAnsi="AvenirNextW1G"/>
          <w:color w:val="161614"/>
          <w:sz w:val="18"/>
          <w:szCs w:val="18"/>
        </w:rPr>
        <w:t xml:space="preserve"> andere </w:t>
      </w:r>
      <w:proofErr w:type="spellStart"/>
      <w:r>
        <w:rPr>
          <w:rFonts w:ascii="AvenirNextW1G" w:hAnsi="AvenirNextW1G"/>
          <w:color w:val="161614"/>
          <w:sz w:val="18"/>
          <w:szCs w:val="18"/>
        </w:rPr>
        <w:t>Geschäftschancen</w:t>
      </w:r>
      <w:proofErr w:type="spellEnd"/>
      <w:r>
        <w:rPr>
          <w:rFonts w:ascii="AvenirNextW1G" w:hAnsi="AvenirNextW1G"/>
          <w:color w:val="161614"/>
          <w:sz w:val="18"/>
          <w:szCs w:val="18"/>
        </w:rPr>
        <w:t xml:space="preserve"> verpasst, an deren Realisierung diese Mitarbeiter arbeiten </w:t>
      </w:r>
      <w:proofErr w:type="spellStart"/>
      <w:r>
        <w:rPr>
          <w:rFonts w:ascii="AvenirNextW1G" w:hAnsi="AvenirNextW1G"/>
          <w:color w:val="161614"/>
          <w:sz w:val="18"/>
          <w:szCs w:val="18"/>
        </w:rPr>
        <w:t>könnten</w:t>
      </w:r>
      <w:proofErr w:type="spellEnd"/>
      <w:r>
        <w:rPr>
          <w:rFonts w:ascii="AvenirNextW1G" w:hAnsi="AvenirNextW1G"/>
          <w:color w:val="161614"/>
          <w:sz w:val="18"/>
          <w:szCs w:val="18"/>
        </w:rPr>
        <w:t xml:space="preserve">. Insbesondere die Anstellung eines kompetenten Anwalts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OSS-Rechts- </w:t>
      </w:r>
      <w:proofErr w:type="spellStart"/>
      <w:r>
        <w:rPr>
          <w:rFonts w:ascii="AvenirNextW1G" w:hAnsi="AvenirNextW1G"/>
          <w:color w:val="161614"/>
          <w:sz w:val="18"/>
          <w:szCs w:val="18"/>
        </w:rPr>
        <w:t>streitigkeiten</w:t>
      </w:r>
      <w:proofErr w:type="spellEnd"/>
      <w:r>
        <w:rPr>
          <w:rFonts w:ascii="AvenirNextW1G" w:hAnsi="AvenirNextW1G"/>
          <w:color w:val="161614"/>
          <w:sz w:val="18"/>
          <w:szCs w:val="18"/>
        </w:rPr>
        <w:t xml:space="preserve"> ist sehr teuer. </w:t>
      </w:r>
    </w:p>
    <w:p w14:paraId="5C7180FB" w14:textId="77777777" w:rsidR="004833E0" w:rsidRDefault="004833E0" w:rsidP="004833E0">
      <w:pPr>
        <w:pStyle w:val="StandardWeb"/>
      </w:pPr>
      <w:r>
        <w:rPr>
          <w:rFonts w:ascii="AvenirNextW1G" w:hAnsi="AvenirNextW1G"/>
          <w:color w:val="161614"/>
          <w:sz w:val="18"/>
          <w:szCs w:val="18"/>
        </w:rPr>
        <w:t xml:space="preserve">Ein Vergleich oder ein Gerichtsurteil kann die Bezahlung von Geld oder einer Geldstrafe erfordern. Im Extremfall kann ein Urteil dazu </w:t>
      </w:r>
      <w:proofErr w:type="spellStart"/>
      <w:r>
        <w:rPr>
          <w:rFonts w:ascii="AvenirNextW1G" w:hAnsi="AvenirNextW1G"/>
          <w:color w:val="161614"/>
          <w:sz w:val="18"/>
          <w:szCs w:val="18"/>
        </w:rPr>
        <w:t>führen</w:t>
      </w:r>
      <w:proofErr w:type="spellEnd"/>
      <w:r>
        <w:rPr>
          <w:rFonts w:ascii="AvenirNextW1G" w:hAnsi="AvenirNextW1G"/>
          <w:color w:val="161614"/>
          <w:sz w:val="18"/>
          <w:szCs w:val="18"/>
        </w:rPr>
        <w:t xml:space="preserve">, dass die Distribution eines Produkts ausgesetzt wird, was sehr </w:t>
      </w:r>
      <w:proofErr w:type="spellStart"/>
      <w:r>
        <w:rPr>
          <w:rFonts w:ascii="AvenirNextW1G" w:hAnsi="AvenirNextW1G"/>
          <w:color w:val="161614"/>
          <w:sz w:val="18"/>
          <w:szCs w:val="18"/>
        </w:rPr>
        <w:t>geschäftsschädigend</w:t>
      </w:r>
      <w:proofErr w:type="spellEnd"/>
      <w:r>
        <w:rPr>
          <w:rFonts w:ascii="AvenirNextW1G" w:hAnsi="AvenirNextW1G"/>
          <w:color w:val="161614"/>
          <w:sz w:val="18"/>
          <w:szCs w:val="18"/>
        </w:rPr>
        <w:t xml:space="preserve"> und kostspielig sein kann. </w:t>
      </w:r>
    </w:p>
    <w:p w14:paraId="096E0E7B" w14:textId="77777777" w:rsidR="004833E0" w:rsidRDefault="004833E0" w:rsidP="004833E0">
      <w:pPr>
        <w:pStyle w:val="StandardWeb"/>
      </w:pPr>
      <w:r>
        <w:rPr>
          <w:rFonts w:ascii="AvenirNextW1G" w:hAnsi="AvenirNextW1G"/>
          <w:color w:val="474744"/>
          <w:sz w:val="22"/>
          <w:szCs w:val="22"/>
        </w:rPr>
        <w:t xml:space="preserve">Wie man eine gute Beziehung zur OSS- Community aufbaut </w:t>
      </w:r>
    </w:p>
    <w:p w14:paraId="5E2E2A5F" w14:textId="77777777" w:rsidR="004833E0" w:rsidRDefault="004833E0" w:rsidP="004833E0">
      <w:pPr>
        <w:pStyle w:val="StandardWeb"/>
      </w:pPr>
      <w:r>
        <w:rPr>
          <w:rFonts w:ascii="AvenirNextW1G" w:hAnsi="AvenirNextW1G"/>
          <w:color w:val="161614"/>
          <w:sz w:val="18"/>
          <w:szCs w:val="18"/>
        </w:rPr>
        <w:t xml:space="preserve">Um das Risiko von Rechtsstreitigkeiten zu verringern, ist es wichtig, die OSS-Prinzipien zu verstehen und die Verpflichtungen aus den OSS-Lizenzen einzuhalten. </w:t>
      </w:r>
      <w:proofErr w:type="spellStart"/>
      <w:r>
        <w:rPr>
          <w:rFonts w:ascii="AvenirNextW1G" w:hAnsi="AvenirNextW1G"/>
          <w:color w:val="161614"/>
          <w:sz w:val="18"/>
          <w:szCs w:val="18"/>
        </w:rPr>
        <w:t>Darüber</w:t>
      </w:r>
      <w:proofErr w:type="spellEnd"/>
      <w:r>
        <w:rPr>
          <w:rFonts w:ascii="AvenirNextW1G" w:hAnsi="AvenirNextW1G"/>
          <w:color w:val="161614"/>
          <w:sz w:val="18"/>
          <w:szCs w:val="18"/>
        </w:rPr>
        <w:t xml:space="preserve"> hinaus wird dringend empfohlen, einen Beitrag zur OSS-Community zu leisten und gute Beziehungen zu </w:t>
      </w:r>
    </w:p>
    <w:p w14:paraId="2C1C665D" w14:textId="77777777" w:rsidR="004833E0" w:rsidRDefault="004833E0" w:rsidP="004833E0">
      <w:pPr>
        <w:pStyle w:val="StandardWeb"/>
      </w:pPr>
      <w:r>
        <w:rPr>
          <w:rFonts w:ascii="AvenirNextW1G" w:hAnsi="AvenirNextW1G"/>
          <w:color w:val="161614"/>
          <w:sz w:val="18"/>
          <w:szCs w:val="18"/>
        </w:rPr>
        <w:t>den Entwicklern der von Ihnen verwendeten OSS aufzubauen</w:t>
      </w:r>
      <w:r>
        <w:rPr>
          <w:rFonts w:ascii="ArialMT" w:hAnsi="ArialMT"/>
          <w:color w:val="161614"/>
          <w:sz w:val="16"/>
          <w:szCs w:val="16"/>
        </w:rPr>
        <w:t xml:space="preserve">. </w:t>
      </w:r>
    </w:p>
    <w:p w14:paraId="588FCE2F" w14:textId="77777777" w:rsidR="004833E0" w:rsidRDefault="004833E0" w:rsidP="004833E0">
      <w:pPr>
        <w:pStyle w:val="StandardWeb"/>
      </w:pPr>
      <w:r>
        <w:rPr>
          <w:rFonts w:ascii="AvenirNextW1G" w:hAnsi="AvenirNextW1G"/>
          <w:color w:val="161614"/>
          <w:sz w:val="18"/>
          <w:szCs w:val="18"/>
        </w:rPr>
        <w:t xml:space="preserve">Wenn Sie die </w:t>
      </w:r>
      <w:proofErr w:type="spellStart"/>
      <w:r>
        <w:rPr>
          <w:rFonts w:ascii="AvenirNextW1G" w:hAnsi="AvenirNextW1G"/>
          <w:color w:val="161614"/>
          <w:sz w:val="18"/>
          <w:szCs w:val="18"/>
        </w:rPr>
        <w:t>Gründe</w:t>
      </w:r>
      <w:proofErr w:type="spellEnd"/>
      <w:r>
        <w:rPr>
          <w:rFonts w:ascii="AvenirNextW1G" w:hAnsi="AvenirNextW1G"/>
          <w:color w:val="161614"/>
          <w:sz w:val="18"/>
          <w:szCs w:val="18"/>
        </w:rPr>
        <w:t xml:space="preserve">, warum die Autoren eine bestimmte Open Source-Lizenz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ihre Software </w:t>
      </w:r>
      <w:proofErr w:type="spellStart"/>
      <w:r>
        <w:rPr>
          <w:rFonts w:ascii="AvenirNextW1G" w:hAnsi="AvenirNextW1G"/>
          <w:color w:val="161614"/>
          <w:sz w:val="18"/>
          <w:szCs w:val="18"/>
        </w:rPr>
        <w:t>ausgewählt</w:t>
      </w:r>
      <w:proofErr w:type="spellEnd"/>
      <w:r>
        <w:rPr>
          <w:rFonts w:ascii="AvenirNextW1G" w:hAnsi="AvenirNextW1G"/>
          <w:color w:val="161614"/>
          <w:sz w:val="18"/>
          <w:szCs w:val="18"/>
        </w:rPr>
        <w:t xml:space="preserve"> haben, und die Absichten der OSS- Community, die ein OSS-Projekt </w:t>
      </w:r>
      <w:proofErr w:type="spellStart"/>
      <w:r>
        <w:rPr>
          <w:rFonts w:ascii="AvenirNextW1G" w:hAnsi="AvenirNextW1G"/>
          <w:color w:val="161614"/>
          <w:sz w:val="18"/>
          <w:szCs w:val="18"/>
        </w:rPr>
        <w:t>unterstützen</w:t>
      </w:r>
      <w:proofErr w:type="spellEnd"/>
      <w:r>
        <w:rPr>
          <w:rFonts w:ascii="AvenirNextW1G" w:hAnsi="AvenirNextW1G"/>
          <w:color w:val="161614"/>
          <w:sz w:val="18"/>
          <w:szCs w:val="18"/>
        </w:rPr>
        <w:t xml:space="preserve">, verstehen, werden Sie in der Lage versetzt, </w:t>
      </w:r>
      <w:proofErr w:type="spellStart"/>
      <w:r>
        <w:rPr>
          <w:rFonts w:ascii="AvenirNextW1G" w:hAnsi="AvenirNextW1G"/>
          <w:color w:val="161614"/>
          <w:sz w:val="18"/>
          <w:szCs w:val="18"/>
        </w:rPr>
        <w:t>über</w:t>
      </w:r>
      <w:proofErr w:type="spellEnd"/>
      <w:r>
        <w:rPr>
          <w:rFonts w:ascii="AvenirNextW1G" w:hAnsi="AvenirNextW1G"/>
          <w:color w:val="161614"/>
          <w:sz w:val="18"/>
          <w:szCs w:val="18"/>
        </w:rPr>
        <w:t xml:space="preserve"> ein schlichtes wort- getreues Einhalten einer OSS-Lizenz hinauszuwachsen. Die Absichten der Entwickler zu verstehen, ist einer der wichtigsten Vorteile einer guten Beziehung zur OSS- Community. </w:t>
      </w:r>
    </w:p>
    <w:p w14:paraId="1FE5B718" w14:textId="77777777" w:rsidR="004833E0" w:rsidRDefault="004833E0" w:rsidP="004833E0">
      <w:pPr>
        <w:pStyle w:val="StandardWeb"/>
      </w:pPr>
      <w:r>
        <w:rPr>
          <w:rFonts w:ascii="AvenirNextW1G" w:hAnsi="AvenirNextW1G"/>
          <w:color w:val="161614"/>
          <w:sz w:val="18"/>
          <w:szCs w:val="18"/>
        </w:rPr>
        <w:t xml:space="preserve">Eine gute Beziehung zur OSS-Community kann es einem Unternehmen </w:t>
      </w:r>
      <w:proofErr w:type="spellStart"/>
      <w:r>
        <w:rPr>
          <w:rFonts w:ascii="AvenirNextW1G" w:hAnsi="AvenirNextW1G"/>
          <w:color w:val="161614"/>
          <w:sz w:val="18"/>
          <w:szCs w:val="18"/>
        </w:rPr>
        <w:t>ermöglichen</w:t>
      </w:r>
      <w:proofErr w:type="spellEnd"/>
      <w:r>
        <w:rPr>
          <w:rFonts w:ascii="AvenirNextW1G" w:hAnsi="AvenirNextW1G"/>
          <w:color w:val="161614"/>
          <w:sz w:val="18"/>
          <w:szCs w:val="18"/>
        </w:rPr>
        <w:t xml:space="preserve">, dass eigene neue Ideen in die OSS aufgenommen werden. Die OSS-Community kann die Software, basierend auf Ihren Ideen und Anforderungen, verbessern. Außerdem haben Entwickler in Ihrem Unternehmen </w:t>
      </w:r>
      <w:proofErr w:type="spellStart"/>
      <w:r>
        <w:rPr>
          <w:rFonts w:ascii="AvenirNextW1G" w:hAnsi="AvenirNextW1G"/>
          <w:color w:val="161614"/>
          <w:sz w:val="18"/>
          <w:szCs w:val="18"/>
        </w:rPr>
        <w:t>möglicherweise</w:t>
      </w:r>
      <w:proofErr w:type="spellEnd"/>
      <w:r>
        <w:rPr>
          <w:rFonts w:ascii="AvenirNextW1G" w:hAnsi="AvenirNextW1G"/>
          <w:color w:val="161614"/>
          <w:sz w:val="18"/>
          <w:szCs w:val="18"/>
        </w:rPr>
        <w:t xml:space="preserve"> die </w:t>
      </w:r>
      <w:proofErr w:type="spellStart"/>
      <w:r>
        <w:rPr>
          <w:rFonts w:ascii="AvenirNextW1G" w:hAnsi="AvenirNextW1G"/>
          <w:color w:val="161614"/>
          <w:sz w:val="18"/>
          <w:szCs w:val="18"/>
        </w:rPr>
        <w:t>Möglichkeit</w:t>
      </w:r>
      <w:proofErr w:type="spellEnd"/>
      <w:r>
        <w:rPr>
          <w:rFonts w:ascii="AvenirNextW1G" w:hAnsi="AvenirNextW1G"/>
          <w:color w:val="161614"/>
          <w:sz w:val="18"/>
          <w:szCs w:val="18"/>
        </w:rPr>
        <w:t xml:space="preserve">, mit hochqualifizierten OSS-Entwicklern zusammen- zuarbeiten. Dies kann die Zufriedenheit und Kompetenz Ihrer Entwickler </w:t>
      </w:r>
      <w:proofErr w:type="spellStart"/>
      <w:r>
        <w:rPr>
          <w:rFonts w:ascii="AvenirNextW1G" w:hAnsi="AvenirNextW1G"/>
          <w:color w:val="161614"/>
          <w:sz w:val="18"/>
          <w:szCs w:val="18"/>
        </w:rPr>
        <w:t>fördern</w:t>
      </w:r>
      <w:proofErr w:type="spellEnd"/>
      <w:r>
        <w:rPr>
          <w:rFonts w:ascii="AvenirNextW1G" w:hAnsi="AvenirNextW1G"/>
          <w:color w:val="161614"/>
          <w:sz w:val="18"/>
          <w:szCs w:val="18"/>
        </w:rPr>
        <w:t xml:space="preserve">. </w:t>
      </w:r>
    </w:p>
    <w:p w14:paraId="4AADDB46" w14:textId="77777777" w:rsidR="004833E0" w:rsidRDefault="004833E0" w:rsidP="004833E0">
      <w:pPr>
        <w:pStyle w:val="StandardWeb"/>
      </w:pPr>
      <w:r>
        <w:rPr>
          <w:rFonts w:ascii="AvenirNextW1G" w:hAnsi="AvenirNextW1G"/>
          <w:color w:val="161614"/>
          <w:sz w:val="18"/>
          <w:szCs w:val="18"/>
        </w:rPr>
        <w:t xml:space="preserve">Mit zunehmender </w:t>
      </w:r>
      <w:proofErr w:type="spellStart"/>
      <w:r>
        <w:rPr>
          <w:rFonts w:ascii="AvenirNextW1G" w:hAnsi="AvenirNextW1G"/>
          <w:color w:val="161614"/>
          <w:sz w:val="18"/>
          <w:szCs w:val="18"/>
        </w:rPr>
        <w:t>Größe</w:t>
      </w:r>
      <w:proofErr w:type="spellEnd"/>
      <w:r>
        <w:rPr>
          <w:rFonts w:ascii="AvenirNextW1G" w:hAnsi="AvenirNextW1G"/>
          <w:color w:val="161614"/>
          <w:sz w:val="18"/>
          <w:szCs w:val="18"/>
        </w:rPr>
        <w:t xml:space="preserve"> und </w:t>
      </w:r>
      <w:proofErr w:type="spellStart"/>
      <w:r>
        <w:rPr>
          <w:rFonts w:ascii="AvenirNextW1G" w:hAnsi="AvenirNextW1G"/>
          <w:color w:val="161614"/>
          <w:sz w:val="18"/>
          <w:szCs w:val="18"/>
        </w:rPr>
        <w:t>Funktionalität</w:t>
      </w:r>
      <w:proofErr w:type="spellEnd"/>
      <w:r>
        <w:rPr>
          <w:rFonts w:ascii="AvenirNextW1G" w:hAnsi="AvenirNextW1G"/>
          <w:color w:val="161614"/>
          <w:sz w:val="18"/>
          <w:szCs w:val="18"/>
        </w:rPr>
        <w:t xml:space="preserve"> von Systemsoftware wird diese immer komplexer. Es wird immer schwieriger, fehlerfreie Software zu erstellen. Wenn ein Unternehmen jedoch gute Beziehungen zu OSS-Entwicklern </w:t>
      </w:r>
      <w:proofErr w:type="spellStart"/>
      <w:r>
        <w:rPr>
          <w:rFonts w:ascii="AvenirNextW1G" w:hAnsi="AvenirNextW1G"/>
          <w:color w:val="161614"/>
          <w:sz w:val="18"/>
          <w:szCs w:val="18"/>
        </w:rPr>
        <w:t>unterhält</w:t>
      </w:r>
      <w:proofErr w:type="spellEnd"/>
      <w:r>
        <w:rPr>
          <w:rFonts w:ascii="AvenirNextW1G" w:hAnsi="AvenirNextW1G"/>
          <w:color w:val="161614"/>
          <w:sz w:val="18"/>
          <w:szCs w:val="18"/>
        </w:rPr>
        <w:t xml:space="preserve">, kann die Community Ihre Entwickler </w:t>
      </w:r>
      <w:proofErr w:type="spellStart"/>
      <w:r>
        <w:rPr>
          <w:rFonts w:ascii="AvenirNextW1G" w:hAnsi="AvenirNextW1G"/>
          <w:color w:val="161614"/>
          <w:sz w:val="18"/>
          <w:szCs w:val="18"/>
        </w:rPr>
        <w:t>während</w:t>
      </w:r>
      <w:proofErr w:type="spellEnd"/>
      <w:r>
        <w:rPr>
          <w:rFonts w:ascii="AvenirNextW1G" w:hAnsi="AvenirNextW1G"/>
          <w:color w:val="161614"/>
          <w:sz w:val="18"/>
          <w:szCs w:val="18"/>
        </w:rPr>
        <w:t xml:space="preserve"> der Softwareentwicklung dabei </w:t>
      </w:r>
      <w:proofErr w:type="spellStart"/>
      <w:r>
        <w:rPr>
          <w:rFonts w:ascii="AvenirNextW1G" w:hAnsi="AvenirNextW1G"/>
          <w:color w:val="161614"/>
          <w:sz w:val="18"/>
          <w:szCs w:val="18"/>
        </w:rPr>
        <w:t>unterstützen</w:t>
      </w:r>
      <w:proofErr w:type="spellEnd"/>
      <w:r>
        <w:rPr>
          <w:rFonts w:ascii="AvenirNextW1G" w:hAnsi="AvenirNextW1G"/>
          <w:color w:val="161614"/>
          <w:sz w:val="18"/>
          <w:szCs w:val="18"/>
        </w:rPr>
        <w:t>, Fehler zu finden und diese zu beheben</w:t>
      </w:r>
      <w:r>
        <w:rPr>
          <w:rFonts w:ascii="AvenirNextW1G" w:hAnsi="AvenirNextW1G"/>
          <w:color w:val="161614"/>
          <w:sz w:val="16"/>
          <w:szCs w:val="16"/>
        </w:rPr>
        <w:t xml:space="preserve">. </w:t>
      </w:r>
    </w:p>
    <w:p w14:paraId="0AC1F82E" w14:textId="77777777" w:rsidR="004833E0" w:rsidRDefault="004833E0" w:rsidP="004833E0">
      <w:pPr>
        <w:pStyle w:val="StandardWeb"/>
      </w:pPr>
      <w:r>
        <w:rPr>
          <w:rFonts w:ascii="AvenirNextW1G" w:hAnsi="AvenirNextW1G"/>
          <w:color w:val="474744"/>
          <w:sz w:val="22"/>
          <w:szCs w:val="22"/>
        </w:rPr>
        <w:t xml:space="preserve">Wie man zu OSS-Communities </w:t>
      </w:r>
      <w:proofErr w:type="spellStart"/>
      <w:r>
        <w:rPr>
          <w:rFonts w:ascii="AvenirNextW1G" w:hAnsi="AvenirNextW1G"/>
          <w:color w:val="474744"/>
          <w:sz w:val="22"/>
          <w:szCs w:val="22"/>
        </w:rPr>
        <w:t>beiträgt</w:t>
      </w:r>
      <w:proofErr w:type="spellEnd"/>
      <w:r>
        <w:rPr>
          <w:rFonts w:ascii="AvenirNextW1G" w:hAnsi="AvenirNextW1G"/>
          <w:color w:val="474744"/>
          <w:sz w:val="22"/>
          <w:szCs w:val="22"/>
        </w:rPr>
        <w:t xml:space="preserve"> </w:t>
      </w:r>
    </w:p>
    <w:p w14:paraId="4E5AB7D4" w14:textId="77777777" w:rsidR="004833E0" w:rsidRDefault="004833E0" w:rsidP="004833E0">
      <w:pPr>
        <w:pStyle w:val="StandardWeb"/>
      </w:pPr>
      <w:r>
        <w:rPr>
          <w:rFonts w:ascii="AvenirNextW1G" w:hAnsi="AvenirNextW1G"/>
          <w:color w:val="161614"/>
          <w:sz w:val="18"/>
          <w:szCs w:val="18"/>
        </w:rPr>
        <w:t xml:space="preserve">Es gibt viele </w:t>
      </w:r>
      <w:proofErr w:type="spellStart"/>
      <w:r>
        <w:rPr>
          <w:rFonts w:ascii="AvenirNextW1G" w:hAnsi="AvenirNextW1G"/>
          <w:color w:val="161614"/>
          <w:sz w:val="18"/>
          <w:szCs w:val="18"/>
        </w:rPr>
        <w:t>Möglichkeiten</w:t>
      </w:r>
      <w:proofErr w:type="spellEnd"/>
      <w:r>
        <w:rPr>
          <w:rFonts w:ascii="AvenirNextW1G" w:hAnsi="AvenirNextW1G"/>
          <w:color w:val="161614"/>
          <w:sz w:val="18"/>
          <w:szCs w:val="18"/>
        </w:rPr>
        <w:t xml:space="preserve">, einen Beitrag zu OSS- Communities zu leisten: </w:t>
      </w:r>
      <w:proofErr w:type="spellStart"/>
      <w:r>
        <w:rPr>
          <w:rFonts w:ascii="AvenirNextW1G" w:hAnsi="AvenirNextW1G"/>
          <w:color w:val="161614"/>
          <w:sz w:val="18"/>
          <w:szCs w:val="18"/>
        </w:rPr>
        <w:t>Bugfixes</w:t>
      </w:r>
      <w:proofErr w:type="spellEnd"/>
      <w:r>
        <w:rPr>
          <w:rFonts w:ascii="AvenirNextW1G" w:hAnsi="AvenirNextW1G"/>
          <w:color w:val="161614"/>
          <w:sz w:val="18"/>
          <w:szCs w:val="18"/>
        </w:rPr>
        <w:t xml:space="preserve"> und neue Funktionen vorschlagen, Dokumente </w:t>
      </w:r>
      <w:proofErr w:type="spellStart"/>
      <w:r>
        <w:rPr>
          <w:rFonts w:ascii="AvenirNextW1G" w:hAnsi="AvenirNextW1G"/>
          <w:color w:val="161614"/>
          <w:sz w:val="18"/>
          <w:szCs w:val="18"/>
        </w:rPr>
        <w:t>übersetzen</w:t>
      </w:r>
      <w:proofErr w:type="spellEnd"/>
      <w:r>
        <w:rPr>
          <w:rFonts w:ascii="AvenirNextW1G" w:hAnsi="AvenirNextW1G"/>
          <w:color w:val="161614"/>
          <w:sz w:val="18"/>
          <w:szCs w:val="18"/>
        </w:rPr>
        <w:t xml:space="preserve">, Orte und Foren bereitstellen, in denen Community-Mitglieder kommunizieren </w:t>
      </w:r>
      <w:proofErr w:type="spellStart"/>
      <w:r>
        <w:rPr>
          <w:rFonts w:ascii="AvenirNextW1G" w:hAnsi="AvenirNextW1G"/>
          <w:color w:val="161614"/>
          <w:sz w:val="18"/>
          <w:szCs w:val="18"/>
        </w:rPr>
        <w:t>können</w:t>
      </w:r>
      <w:proofErr w:type="spellEnd"/>
      <w:r>
        <w:rPr>
          <w:rFonts w:ascii="AvenirNextW1G" w:hAnsi="AvenirNextW1G"/>
          <w:color w:val="161614"/>
          <w:sz w:val="18"/>
          <w:szCs w:val="18"/>
        </w:rPr>
        <w:t xml:space="preserve">, sowie ein Sponsoring von und eine Teilnahme an </w:t>
      </w:r>
      <w:proofErr w:type="spellStart"/>
      <w:r>
        <w:rPr>
          <w:rFonts w:ascii="AvenirNextW1G" w:hAnsi="AvenirNextW1G"/>
          <w:color w:val="161614"/>
          <w:sz w:val="18"/>
          <w:szCs w:val="18"/>
        </w:rPr>
        <w:t>OSS-unterstützenden</w:t>
      </w:r>
      <w:proofErr w:type="spellEnd"/>
      <w:r>
        <w:rPr>
          <w:rFonts w:ascii="AvenirNextW1G" w:hAnsi="AvenirNextW1G"/>
          <w:color w:val="161614"/>
          <w:sz w:val="18"/>
          <w:szCs w:val="18"/>
        </w:rPr>
        <w:t xml:space="preserve"> Projekten und </w:t>
      </w:r>
      <w:proofErr w:type="spellStart"/>
      <w:r>
        <w:rPr>
          <w:rFonts w:ascii="AvenirNextW1G" w:hAnsi="AvenirNextW1G"/>
          <w:color w:val="161614"/>
          <w:sz w:val="18"/>
          <w:szCs w:val="18"/>
        </w:rPr>
        <w:t>Fachverbänden</w:t>
      </w:r>
      <w:proofErr w:type="spellEnd"/>
      <w:r>
        <w:rPr>
          <w:rFonts w:ascii="AvenirNextW1G" w:hAnsi="AvenirNextW1G"/>
          <w:color w:val="161614"/>
          <w:sz w:val="18"/>
          <w:szCs w:val="18"/>
        </w:rPr>
        <w:t xml:space="preserve"> wie z. B. der Linux </w:t>
      </w:r>
      <w:proofErr w:type="spellStart"/>
      <w:r>
        <w:rPr>
          <w:rFonts w:ascii="AvenirNextW1G" w:hAnsi="AvenirNextW1G"/>
          <w:color w:val="161614"/>
          <w:sz w:val="18"/>
          <w:szCs w:val="18"/>
        </w:rPr>
        <w:t>Foundation</w:t>
      </w:r>
      <w:proofErr w:type="spellEnd"/>
      <w:r>
        <w:rPr>
          <w:rFonts w:ascii="ArialMT" w:hAnsi="ArialMT"/>
          <w:color w:val="161614"/>
          <w:sz w:val="18"/>
          <w:szCs w:val="18"/>
        </w:rPr>
        <w:t xml:space="preserve">. </w:t>
      </w:r>
    </w:p>
    <w:p w14:paraId="094B25EC" w14:textId="77777777" w:rsidR="004833E0" w:rsidRDefault="004833E0"/>
    <w:p w14:paraId="22FA8369" w14:textId="77777777" w:rsidR="004833E0" w:rsidRDefault="004833E0" w:rsidP="004833E0">
      <w:pPr>
        <w:pStyle w:val="StandardWeb"/>
      </w:pPr>
      <w:r>
        <w:rPr>
          <w:rFonts w:ascii="AvenirNextW1G" w:hAnsi="AvenirNextW1G"/>
          <w:color w:val="009EAA"/>
          <w:sz w:val="34"/>
          <w:szCs w:val="34"/>
        </w:rPr>
        <w:t xml:space="preserve">Das Thema der Lieferkette </w:t>
      </w:r>
    </w:p>
    <w:p w14:paraId="7F902137" w14:textId="77777777" w:rsidR="004833E0" w:rsidRDefault="004833E0" w:rsidP="004833E0">
      <w:pPr>
        <w:pStyle w:val="StandardWeb"/>
      </w:pPr>
      <w:r>
        <w:rPr>
          <w:rFonts w:ascii="AvenirNextW1G" w:hAnsi="AvenirNextW1G"/>
          <w:color w:val="474744"/>
          <w:sz w:val="20"/>
          <w:szCs w:val="20"/>
        </w:rPr>
        <w:lastRenderedPageBreak/>
        <w:t xml:space="preserve">OSS-Compliance kann nicht von einer Person allein erreicht werden. </w:t>
      </w:r>
    </w:p>
    <w:p w14:paraId="57574586" w14:textId="77777777" w:rsidR="004833E0" w:rsidRDefault="004833E0" w:rsidP="004833E0">
      <w:pPr>
        <w:pStyle w:val="StandardWeb"/>
      </w:pPr>
      <w:r>
        <w:rPr>
          <w:rFonts w:ascii="AvenirNextW1G" w:hAnsi="AvenirNextW1G"/>
          <w:color w:val="161614"/>
          <w:sz w:val="18"/>
          <w:szCs w:val="18"/>
        </w:rPr>
        <w:t xml:space="preserve">Je </w:t>
      </w:r>
      <w:proofErr w:type="spellStart"/>
      <w:r>
        <w:rPr>
          <w:rFonts w:ascii="AvenirNextW1G" w:hAnsi="AvenirNextW1G"/>
          <w:color w:val="161614"/>
          <w:sz w:val="18"/>
          <w:szCs w:val="18"/>
        </w:rPr>
        <w:t>größer</w:t>
      </w:r>
      <w:proofErr w:type="spellEnd"/>
      <w:r>
        <w:rPr>
          <w:rFonts w:ascii="AvenirNextW1G" w:hAnsi="AvenirNextW1G"/>
          <w:color w:val="161614"/>
          <w:sz w:val="18"/>
          <w:szCs w:val="18"/>
        </w:rPr>
        <w:t xml:space="preserve"> und komplexer Software wird, desto </w:t>
      </w:r>
      <w:proofErr w:type="spellStart"/>
      <w:r>
        <w:rPr>
          <w:rFonts w:ascii="AvenirNextW1G" w:hAnsi="AvenirNextW1G"/>
          <w:color w:val="161614"/>
          <w:sz w:val="18"/>
          <w:szCs w:val="18"/>
        </w:rPr>
        <w:t>größer</w:t>
      </w:r>
      <w:proofErr w:type="spellEnd"/>
      <w:r>
        <w:rPr>
          <w:rFonts w:ascii="AvenirNextW1G" w:hAnsi="AvenirNextW1G"/>
          <w:color w:val="161614"/>
          <w:sz w:val="18"/>
          <w:szCs w:val="18"/>
        </w:rPr>
        <w:t xml:space="preserve"> und komplexer wird auch die Software-Lieferkette. Zu einer modernen Software-Lieferkette </w:t>
      </w:r>
      <w:proofErr w:type="spellStart"/>
      <w:r>
        <w:rPr>
          <w:rFonts w:ascii="AvenirNextW1G" w:hAnsi="AvenirNextW1G"/>
          <w:color w:val="161614"/>
          <w:sz w:val="18"/>
          <w:szCs w:val="18"/>
        </w:rPr>
        <w:t>können</w:t>
      </w:r>
      <w:proofErr w:type="spellEnd"/>
      <w:r>
        <w:rPr>
          <w:rFonts w:ascii="AvenirNextW1G" w:hAnsi="AvenirNextW1G"/>
          <w:color w:val="161614"/>
          <w:sz w:val="18"/>
          <w:szCs w:val="18"/>
        </w:rPr>
        <w:t xml:space="preserve"> eine OSS-Community, ein Softwarelieferant, ein Halbleiterhersteller, der ein SDK bereitstellt, und ein Hersteller eines Endproduktes </w:t>
      </w:r>
      <w:proofErr w:type="spellStart"/>
      <w:r>
        <w:rPr>
          <w:rFonts w:ascii="AvenirNextW1G" w:hAnsi="AvenirNextW1G"/>
          <w:color w:val="161614"/>
          <w:sz w:val="18"/>
          <w:szCs w:val="18"/>
        </w:rPr>
        <w:t>gehören</w:t>
      </w:r>
      <w:proofErr w:type="spellEnd"/>
      <w:r>
        <w:rPr>
          <w:rFonts w:ascii="AvenirNextW1G" w:hAnsi="AvenirNextW1G"/>
          <w:color w:val="161614"/>
          <w:sz w:val="18"/>
          <w:szCs w:val="18"/>
        </w:rPr>
        <w:t xml:space="preserve">. Wenn ein Mitglied einer großen und komplexen Software-Lieferkette die Lizenzverpflichtungen nicht </w:t>
      </w:r>
      <w:proofErr w:type="spellStart"/>
      <w:r>
        <w:rPr>
          <w:rFonts w:ascii="AvenirNextW1G" w:hAnsi="AvenirNextW1G"/>
          <w:color w:val="161614"/>
          <w:sz w:val="18"/>
          <w:szCs w:val="18"/>
        </w:rPr>
        <w:t>einhält</w:t>
      </w:r>
      <w:proofErr w:type="spellEnd"/>
      <w:r>
        <w:rPr>
          <w:rFonts w:ascii="AvenirNextW1G" w:hAnsi="AvenirNextW1G"/>
          <w:color w:val="161614"/>
          <w:sz w:val="18"/>
          <w:szCs w:val="18"/>
        </w:rPr>
        <w:t xml:space="preserve"> oder die entsprechenden Lizenzinformationen nicht bereitstellt, hat dies erhebliche Auswirkungen auf den Distributor, der zur Einhaltung der Lizenz verpflichtet ist (Abbildung 1). </w:t>
      </w:r>
      <w:proofErr w:type="spellStart"/>
      <w:r>
        <w:rPr>
          <w:rFonts w:ascii="AvenirNextW1G" w:hAnsi="AvenirNextW1G"/>
          <w:color w:val="161614"/>
          <w:sz w:val="18"/>
          <w:szCs w:val="18"/>
        </w:rPr>
        <w:t>Konformitätsfehler</w:t>
      </w:r>
      <w:proofErr w:type="spellEnd"/>
      <w:r>
        <w:rPr>
          <w:rFonts w:ascii="AvenirNextW1G" w:hAnsi="AvenirNextW1G"/>
          <w:color w:val="161614"/>
          <w:sz w:val="18"/>
          <w:szCs w:val="18"/>
        </w:rPr>
        <w:t xml:space="preserve"> </w:t>
      </w:r>
      <w:proofErr w:type="spellStart"/>
      <w:r>
        <w:rPr>
          <w:rFonts w:ascii="AvenirNextW1G" w:hAnsi="AvenirNextW1G"/>
          <w:color w:val="161614"/>
          <w:sz w:val="18"/>
          <w:szCs w:val="18"/>
        </w:rPr>
        <w:t>können</w:t>
      </w:r>
      <w:proofErr w:type="spellEnd"/>
      <w:r>
        <w:rPr>
          <w:rFonts w:ascii="AvenirNextW1G" w:hAnsi="AvenirNextW1G"/>
          <w:color w:val="161614"/>
          <w:sz w:val="18"/>
          <w:szCs w:val="18"/>
        </w:rPr>
        <w:t xml:space="preserve"> dazu </w:t>
      </w:r>
      <w:proofErr w:type="spellStart"/>
      <w:r>
        <w:rPr>
          <w:rFonts w:ascii="AvenirNextW1G" w:hAnsi="AvenirNextW1G"/>
          <w:color w:val="161614"/>
          <w:sz w:val="18"/>
          <w:szCs w:val="18"/>
        </w:rPr>
        <w:t>führen</w:t>
      </w:r>
      <w:proofErr w:type="spellEnd"/>
      <w:r>
        <w:rPr>
          <w:rFonts w:ascii="AvenirNextW1G" w:hAnsi="AvenirNextW1G"/>
          <w:color w:val="161614"/>
          <w:sz w:val="18"/>
          <w:szCs w:val="18"/>
        </w:rPr>
        <w:t xml:space="preserve">, dass die Bereitstellung eines Produktes ausgesetzt wird. Wenn der Distributor den Fehler vor Bereitstellung nicht kennt, kann er </w:t>
      </w:r>
      <w:proofErr w:type="spellStart"/>
      <w:r>
        <w:rPr>
          <w:rFonts w:ascii="AvenirNextW1G" w:hAnsi="AvenirNextW1G"/>
          <w:color w:val="161614"/>
          <w:sz w:val="18"/>
          <w:szCs w:val="18"/>
        </w:rPr>
        <w:t>bezüglich</w:t>
      </w:r>
      <w:proofErr w:type="spellEnd"/>
      <w:r>
        <w:rPr>
          <w:rFonts w:ascii="AvenirNextW1G" w:hAnsi="AvenirNextW1G"/>
          <w:color w:val="161614"/>
          <w:sz w:val="18"/>
          <w:szCs w:val="18"/>
        </w:rPr>
        <w:t xml:space="preserve"> des Fehlers Anfragen von einem Urheberrechtsinhaber oder einem Dritten erhalten, die er nicht beantworten kann</w:t>
      </w:r>
      <w:r>
        <w:rPr>
          <w:rFonts w:ascii="ArialMT" w:hAnsi="ArialMT"/>
          <w:color w:val="161614"/>
          <w:sz w:val="18"/>
          <w:szCs w:val="18"/>
        </w:rPr>
        <w:t xml:space="preserve">. </w:t>
      </w:r>
    </w:p>
    <w:p w14:paraId="4A12F9F9" w14:textId="77777777" w:rsidR="004833E0" w:rsidRDefault="004833E0" w:rsidP="004833E0">
      <w:pPr>
        <w:pStyle w:val="StandardWeb"/>
      </w:pPr>
      <w:r>
        <w:rPr>
          <w:rFonts w:ascii="AvenirNextW1G" w:hAnsi="AvenirNextW1G"/>
          <w:color w:val="161614"/>
          <w:sz w:val="18"/>
          <w:szCs w:val="18"/>
        </w:rPr>
        <w:t xml:space="preserve">Wenn Software-Compliance jedoch in der vorgelagerten Lieferkette </w:t>
      </w:r>
      <w:proofErr w:type="spellStart"/>
      <w:r>
        <w:rPr>
          <w:rFonts w:ascii="AvenirNextW1G" w:hAnsi="AvenirNextW1G"/>
          <w:color w:val="161614"/>
          <w:sz w:val="18"/>
          <w:szCs w:val="18"/>
        </w:rPr>
        <w:t>ordnungsgemäß</w:t>
      </w:r>
      <w:proofErr w:type="spellEnd"/>
      <w:r>
        <w:rPr>
          <w:rFonts w:ascii="AvenirNextW1G" w:hAnsi="AvenirNextW1G"/>
          <w:color w:val="161614"/>
          <w:sz w:val="18"/>
          <w:szCs w:val="18"/>
        </w:rPr>
        <w:t xml:space="preserve"> gehandhabt wird, </w:t>
      </w:r>
      <w:proofErr w:type="spellStart"/>
      <w:r>
        <w:rPr>
          <w:rFonts w:ascii="AvenirNextW1G" w:hAnsi="AvenirNextW1G"/>
          <w:color w:val="161614"/>
          <w:sz w:val="18"/>
          <w:szCs w:val="18"/>
        </w:rPr>
        <w:t>können</w:t>
      </w:r>
      <w:proofErr w:type="spellEnd"/>
      <w:r>
        <w:rPr>
          <w:rFonts w:ascii="AvenirNextW1G" w:hAnsi="AvenirNextW1G"/>
          <w:color w:val="161614"/>
          <w:sz w:val="18"/>
          <w:szCs w:val="18"/>
        </w:rPr>
        <w:t xml:space="preserve"> diese Probleme vermieden werden. Um die Einhaltung von OSS-Lizenzen zu erleichtern, </w:t>
      </w:r>
      <w:proofErr w:type="spellStart"/>
      <w:r>
        <w:rPr>
          <w:rFonts w:ascii="AvenirNextW1G" w:hAnsi="AvenirNextW1G"/>
          <w:color w:val="161614"/>
          <w:sz w:val="18"/>
          <w:szCs w:val="18"/>
        </w:rPr>
        <w:t>müssen</w:t>
      </w:r>
      <w:proofErr w:type="spellEnd"/>
      <w:r>
        <w:rPr>
          <w:rFonts w:ascii="AvenirNextW1G" w:hAnsi="AvenirNextW1G"/>
          <w:color w:val="161614"/>
          <w:sz w:val="18"/>
          <w:szCs w:val="18"/>
        </w:rPr>
        <w:t xml:space="preserve"> alle Teilnehmer der Lieferkette ihre Verpflichtungen </w:t>
      </w:r>
      <w:proofErr w:type="spellStart"/>
      <w:r>
        <w:rPr>
          <w:rFonts w:ascii="AvenirNextW1G" w:hAnsi="AvenirNextW1G"/>
          <w:color w:val="161614"/>
          <w:sz w:val="18"/>
          <w:szCs w:val="18"/>
        </w:rPr>
        <w:t>erfüllen</w:t>
      </w:r>
      <w:proofErr w:type="spellEnd"/>
      <w:r>
        <w:rPr>
          <w:rFonts w:ascii="AvenirNextW1G" w:hAnsi="AvenirNextW1G"/>
          <w:color w:val="161614"/>
          <w:sz w:val="18"/>
          <w:szCs w:val="18"/>
        </w:rPr>
        <w:t xml:space="preserve">, Vertrauen in der gesamten Lieferkette aufbauen und entsprechende Informationen zu enthaltener Software kommunizieren. </w:t>
      </w:r>
    </w:p>
    <w:p w14:paraId="550CAC8F" w14:textId="77777777" w:rsidR="004833E0" w:rsidRDefault="004833E0" w:rsidP="004833E0">
      <w:pPr>
        <w:pStyle w:val="StandardWeb"/>
      </w:pPr>
      <w:r>
        <w:rPr>
          <w:rFonts w:ascii="AvenirNextW1G" w:hAnsi="AvenirNextW1G"/>
          <w:color w:val="161614"/>
          <w:sz w:val="18"/>
          <w:szCs w:val="18"/>
        </w:rPr>
        <w:t xml:space="preserve">Es empfiehlt sich, dass jedes Unternehmen in der Lieferkette ein Team zusammenstellt, um die Einhaltung der OSS-Compliance in der Kette sicherzustellen. Das </w:t>
      </w:r>
      <w:proofErr w:type="spellStart"/>
      <w:r>
        <w:rPr>
          <w:rFonts w:ascii="AvenirNextW1G" w:hAnsi="AvenirNextW1G"/>
          <w:color w:val="161614"/>
          <w:sz w:val="18"/>
          <w:szCs w:val="18"/>
        </w:rPr>
        <w:t>OpenChain</w:t>
      </w:r>
      <w:proofErr w:type="spellEnd"/>
      <w:r>
        <w:rPr>
          <w:rFonts w:ascii="AvenirNextW1G" w:hAnsi="AvenirNextW1G"/>
          <w:color w:val="161614"/>
          <w:sz w:val="18"/>
          <w:szCs w:val="18"/>
        </w:rPr>
        <w:t xml:space="preserve">-Projekt der Linux </w:t>
      </w:r>
      <w:proofErr w:type="spellStart"/>
      <w:r>
        <w:rPr>
          <w:rFonts w:ascii="AvenirNextW1G" w:hAnsi="AvenirNextW1G"/>
          <w:color w:val="161614"/>
          <w:sz w:val="18"/>
          <w:szCs w:val="18"/>
        </w:rPr>
        <w:t>Foundation</w:t>
      </w:r>
      <w:proofErr w:type="spellEnd"/>
      <w:r>
        <w:rPr>
          <w:rFonts w:ascii="AvenirNextW1G" w:hAnsi="AvenirNextW1G"/>
          <w:color w:val="161614"/>
          <w:sz w:val="18"/>
          <w:szCs w:val="18"/>
        </w:rPr>
        <w:t xml:space="preserve"> bietet ein Selbstzertifizierungsprogramm, welches Unternehmen zu diesem Zweck verwenden </w:t>
      </w:r>
      <w:proofErr w:type="spellStart"/>
      <w:r>
        <w:rPr>
          <w:rFonts w:ascii="AvenirNextW1G" w:hAnsi="AvenirNextW1G"/>
          <w:color w:val="161614"/>
          <w:sz w:val="18"/>
          <w:szCs w:val="18"/>
        </w:rPr>
        <w:t>können</w:t>
      </w:r>
      <w:proofErr w:type="spellEnd"/>
      <w:r>
        <w:rPr>
          <w:rFonts w:ascii="AvenirNextW1G" w:hAnsi="AvenirNextW1G"/>
          <w:color w:val="161614"/>
          <w:sz w:val="18"/>
          <w:szCs w:val="18"/>
        </w:rPr>
        <w:t xml:space="preserve">. Die Selbstzertifizierung hilft einem Unternehmen dabei, seinen Compliance-Prozess zu </w:t>
      </w:r>
      <w:proofErr w:type="spellStart"/>
      <w:r>
        <w:rPr>
          <w:rFonts w:ascii="AvenirNextW1G" w:hAnsi="AvenirNextW1G"/>
          <w:color w:val="161614"/>
          <w:sz w:val="18"/>
          <w:szCs w:val="18"/>
        </w:rPr>
        <w:t>überprüfen</w:t>
      </w:r>
      <w:proofErr w:type="spellEnd"/>
      <w:r>
        <w:rPr>
          <w:rFonts w:ascii="AvenirNextW1G" w:hAnsi="AvenirNextW1G"/>
          <w:color w:val="161614"/>
          <w:sz w:val="18"/>
          <w:szCs w:val="18"/>
        </w:rPr>
        <w:t xml:space="preserve">. Der Zertifizierungstest ist in mehreren Sprachen </w:t>
      </w:r>
      <w:proofErr w:type="spellStart"/>
      <w:r>
        <w:rPr>
          <w:rFonts w:ascii="AvenirNextW1G" w:hAnsi="AvenirNextW1G"/>
          <w:color w:val="161614"/>
          <w:sz w:val="18"/>
          <w:szCs w:val="18"/>
        </w:rPr>
        <w:t>verfügbar</w:t>
      </w:r>
      <w:proofErr w:type="spellEnd"/>
      <w:r>
        <w:rPr>
          <w:rFonts w:ascii="AvenirNextW1G" w:hAnsi="AvenirNextW1G"/>
          <w:color w:val="161614"/>
          <w:sz w:val="18"/>
          <w:szCs w:val="18"/>
        </w:rPr>
        <w:t xml:space="preserve"> und kann von jedem kostenlos genutzt werden. </w:t>
      </w:r>
    </w:p>
    <w:p w14:paraId="6244C164" w14:textId="77777777" w:rsidR="004833E0" w:rsidRDefault="004833E0" w:rsidP="004833E0">
      <w:pPr>
        <w:pStyle w:val="StandardWeb"/>
      </w:pPr>
      <w:r>
        <w:rPr>
          <w:rFonts w:ascii="AvenirNextW1G" w:hAnsi="AvenirNextW1G"/>
          <w:color w:val="474744"/>
          <w:sz w:val="22"/>
          <w:szCs w:val="22"/>
        </w:rPr>
        <w:t xml:space="preserve">Anforderungen an Mitglieder der Lieferkette </w:t>
      </w:r>
    </w:p>
    <w:p w14:paraId="02BBF232" w14:textId="77777777" w:rsidR="004833E0" w:rsidRDefault="004833E0" w:rsidP="004833E0">
      <w:pPr>
        <w:pStyle w:val="StandardWeb"/>
      </w:pPr>
      <w:r>
        <w:rPr>
          <w:rFonts w:ascii="AvenirNextW1G" w:hAnsi="AvenirNextW1G"/>
          <w:color w:val="161614"/>
          <w:sz w:val="18"/>
          <w:szCs w:val="18"/>
        </w:rPr>
        <w:t xml:space="preserve">Wenn ein Distributor Software vertreibt, muss dieser jedem </w:t>
      </w:r>
      <w:proofErr w:type="spellStart"/>
      <w:r>
        <w:rPr>
          <w:rFonts w:ascii="AvenirNextW1G" w:hAnsi="AvenirNextW1G"/>
          <w:color w:val="161614"/>
          <w:sz w:val="18"/>
          <w:szCs w:val="18"/>
        </w:rPr>
        <w:t>Empfänger</w:t>
      </w:r>
      <w:proofErr w:type="spellEnd"/>
      <w:r>
        <w:rPr>
          <w:rFonts w:ascii="AvenirNextW1G" w:hAnsi="AvenirNextW1G"/>
          <w:color w:val="161614"/>
          <w:sz w:val="18"/>
          <w:szCs w:val="18"/>
        </w:rPr>
        <w:t xml:space="preserve"> diejenigen Informationen zur </w:t>
      </w:r>
      <w:proofErr w:type="spellStart"/>
      <w:r>
        <w:rPr>
          <w:rFonts w:ascii="AvenirNextW1G" w:hAnsi="AvenirNextW1G"/>
          <w:color w:val="161614"/>
          <w:sz w:val="18"/>
          <w:szCs w:val="18"/>
        </w:rPr>
        <w:t>Verfügung</w:t>
      </w:r>
      <w:proofErr w:type="spellEnd"/>
      <w:r>
        <w:rPr>
          <w:rFonts w:ascii="AvenirNextW1G" w:hAnsi="AvenirNextW1G"/>
          <w:color w:val="161614"/>
          <w:sz w:val="18"/>
          <w:szCs w:val="18"/>
        </w:rPr>
        <w:t xml:space="preserve"> stellen, die zur Einhaltung der OSS-Lizenz erforderlich sind. Ein </w:t>
      </w:r>
      <w:proofErr w:type="spellStart"/>
      <w:r>
        <w:rPr>
          <w:rFonts w:ascii="AvenirNextW1G" w:hAnsi="AvenirNextW1G"/>
          <w:color w:val="161614"/>
          <w:sz w:val="18"/>
          <w:szCs w:val="18"/>
        </w:rPr>
        <w:t>Empfänger</w:t>
      </w:r>
      <w:proofErr w:type="spellEnd"/>
      <w:r>
        <w:rPr>
          <w:rFonts w:ascii="AvenirNextW1G" w:hAnsi="AvenirNextW1G"/>
          <w:color w:val="161614"/>
          <w:sz w:val="18"/>
          <w:szCs w:val="18"/>
        </w:rPr>
        <w:t xml:space="preserve"> sollte die Daten und Dateien </w:t>
      </w:r>
      <w:proofErr w:type="spellStart"/>
      <w:r>
        <w:rPr>
          <w:rFonts w:ascii="AvenirNextW1G" w:hAnsi="AvenirNextW1G"/>
          <w:color w:val="161614"/>
          <w:sz w:val="18"/>
          <w:szCs w:val="18"/>
        </w:rPr>
        <w:t>sorgfältig</w:t>
      </w:r>
      <w:proofErr w:type="spellEnd"/>
      <w:r>
        <w:rPr>
          <w:rFonts w:ascii="AvenirNextW1G" w:hAnsi="AvenirNextW1G"/>
          <w:color w:val="161614"/>
          <w:sz w:val="18"/>
          <w:szCs w:val="18"/>
        </w:rPr>
        <w:t xml:space="preserve"> </w:t>
      </w:r>
      <w:proofErr w:type="spellStart"/>
      <w:r>
        <w:rPr>
          <w:rFonts w:ascii="AvenirNextW1G" w:hAnsi="AvenirNextW1G"/>
          <w:color w:val="161614"/>
          <w:sz w:val="18"/>
          <w:szCs w:val="18"/>
        </w:rPr>
        <w:t>prüfen</w:t>
      </w:r>
      <w:proofErr w:type="spellEnd"/>
      <w:r>
        <w:rPr>
          <w:rFonts w:ascii="AvenirNextW1G" w:hAnsi="AvenirNextW1G"/>
          <w:color w:val="161614"/>
          <w:sz w:val="18"/>
          <w:szCs w:val="18"/>
        </w:rPr>
        <w:t xml:space="preserve"> und sicherstellen, dass diese korrekt sind. </w:t>
      </w:r>
    </w:p>
    <w:p w14:paraId="7F472BF8" w14:textId="77777777" w:rsidR="004833E0" w:rsidRDefault="004833E0" w:rsidP="004833E0">
      <w:pPr>
        <w:pStyle w:val="StandardWeb"/>
      </w:pPr>
      <w:r>
        <w:rPr>
          <w:rFonts w:ascii="AvenirNextW1G" w:hAnsi="AvenirNextW1G"/>
          <w:color w:val="161614"/>
          <w:sz w:val="18"/>
          <w:szCs w:val="18"/>
        </w:rPr>
        <w:t xml:space="preserve">Ein Software-Distributor kann Software von mehreren Anbietern in ein einzelnes Produkt integrieren. In diesem Fall muss der Distributor zusammen mit der Software Informationen zu jeder enthaltenen OSS-Komponente erhalten. </w:t>
      </w:r>
    </w:p>
    <w:p w14:paraId="686ED80F" w14:textId="77777777" w:rsidR="004833E0" w:rsidRDefault="004833E0" w:rsidP="004833E0">
      <w:pPr>
        <w:pStyle w:val="StandardWeb"/>
      </w:pPr>
      <w:r>
        <w:rPr>
          <w:rFonts w:ascii="AvenirNextW1G" w:hAnsi="AvenirNextW1G"/>
          <w:color w:val="161614"/>
          <w:sz w:val="18"/>
          <w:szCs w:val="18"/>
        </w:rPr>
        <w:t xml:space="preserve">Wenn zu einer OSS-Komponente keine Informationen erhalten werden, sollte diese OSS nicht in ein Produkt integriert werden. </w:t>
      </w:r>
    </w:p>
    <w:p w14:paraId="7F6397E1" w14:textId="77777777" w:rsidR="004833E0" w:rsidRDefault="004833E0" w:rsidP="004833E0">
      <w:pPr>
        <w:pStyle w:val="StandardWeb"/>
      </w:pPr>
      <w:r>
        <w:rPr>
          <w:rFonts w:ascii="AvenirNextW1G" w:hAnsi="AvenirNextW1G"/>
          <w:color w:val="474744"/>
          <w:sz w:val="22"/>
          <w:szCs w:val="22"/>
        </w:rPr>
        <w:t xml:space="preserve">Verschiedene Rollen in einem Unternehmen haben unterschiedliche Verantwortlichkeiten </w:t>
      </w:r>
      <w:proofErr w:type="spellStart"/>
      <w:r>
        <w:rPr>
          <w:rFonts w:ascii="AvenirNextW1G" w:hAnsi="AvenirNextW1G"/>
          <w:color w:val="474744"/>
          <w:sz w:val="22"/>
          <w:szCs w:val="22"/>
        </w:rPr>
        <w:t>für</w:t>
      </w:r>
      <w:proofErr w:type="spellEnd"/>
      <w:r>
        <w:rPr>
          <w:rFonts w:ascii="AvenirNextW1G" w:hAnsi="AvenirNextW1G"/>
          <w:color w:val="474744"/>
          <w:sz w:val="22"/>
          <w:szCs w:val="22"/>
        </w:rPr>
        <w:t xml:space="preserve"> OSS-Compliance </w:t>
      </w:r>
    </w:p>
    <w:p w14:paraId="2AC68A2D" w14:textId="77777777" w:rsidR="004833E0" w:rsidRDefault="004833E0" w:rsidP="004833E0">
      <w:pPr>
        <w:pStyle w:val="StandardWeb"/>
      </w:pPr>
      <w:r>
        <w:rPr>
          <w:rFonts w:ascii="AvenirNextW1G" w:hAnsi="AvenirNextW1G"/>
          <w:color w:val="777572"/>
          <w:sz w:val="20"/>
          <w:szCs w:val="20"/>
        </w:rPr>
        <w:t xml:space="preserve">Softwareentwickler </w:t>
      </w:r>
    </w:p>
    <w:p w14:paraId="1DAFA882" w14:textId="77777777" w:rsidR="004833E0" w:rsidRDefault="004833E0" w:rsidP="004833E0">
      <w:pPr>
        <w:pStyle w:val="StandardWeb"/>
      </w:pPr>
      <w:r>
        <w:rPr>
          <w:rFonts w:ascii="AvenirNextW1G" w:hAnsi="AvenirNextW1G"/>
          <w:color w:val="161614"/>
          <w:sz w:val="18"/>
          <w:szCs w:val="18"/>
        </w:rPr>
        <w:t xml:space="preserve">Softwareentwickler sollten die Konfiguration einer Software verwalten, aufzeichnen und speichern. Diese beinhaltet Folgendes: </w:t>
      </w:r>
    </w:p>
    <w:p w14:paraId="76E033A1" w14:textId="77777777" w:rsidR="004833E0" w:rsidRDefault="004833E0" w:rsidP="004833E0">
      <w:pPr>
        <w:pStyle w:val="StandardWeb"/>
        <w:numPr>
          <w:ilvl w:val="0"/>
          <w:numId w:val="4"/>
        </w:numPr>
        <w:rPr>
          <w:rFonts w:ascii="ArialMT" w:hAnsi="ArialMT"/>
          <w:color w:val="161614"/>
        </w:rPr>
      </w:pPr>
      <w:r>
        <w:rPr>
          <w:rFonts w:ascii="AvenirNextW1G" w:hAnsi="AvenirNextW1G"/>
          <w:color w:val="161614"/>
          <w:sz w:val="18"/>
          <w:szCs w:val="18"/>
        </w:rPr>
        <w:t xml:space="preserve">OSS und ihre Lizenz </w:t>
      </w:r>
    </w:p>
    <w:p w14:paraId="12298E5E" w14:textId="77777777" w:rsidR="004833E0" w:rsidRDefault="004833E0" w:rsidP="004833E0">
      <w:pPr>
        <w:pStyle w:val="StandardWeb"/>
        <w:numPr>
          <w:ilvl w:val="0"/>
          <w:numId w:val="4"/>
        </w:numPr>
        <w:rPr>
          <w:rFonts w:ascii="ArialMT" w:hAnsi="ArialMT"/>
          <w:color w:val="161614"/>
        </w:rPr>
      </w:pPr>
      <w:r>
        <w:rPr>
          <w:rFonts w:ascii="AvenirNextW1G" w:hAnsi="AvenirNextW1G"/>
          <w:color w:val="161614"/>
          <w:sz w:val="18"/>
          <w:szCs w:val="18"/>
        </w:rPr>
        <w:t xml:space="preserve">Verlinkungen (z.B. von der Software verwendete Bibliotheken, dynamische oder statische Verlinkung, etc.) </w:t>
      </w:r>
    </w:p>
    <w:p w14:paraId="5F476EC2" w14:textId="77777777" w:rsidR="004833E0" w:rsidRDefault="004833E0" w:rsidP="004833E0">
      <w:pPr>
        <w:pStyle w:val="StandardWeb"/>
        <w:numPr>
          <w:ilvl w:val="0"/>
          <w:numId w:val="4"/>
        </w:numPr>
        <w:rPr>
          <w:rFonts w:ascii="ArialMT" w:hAnsi="ArialMT"/>
          <w:color w:val="161614"/>
        </w:rPr>
      </w:pPr>
      <w:r>
        <w:rPr>
          <w:rFonts w:ascii="AvenirNextW1G" w:hAnsi="AvenirNextW1G"/>
          <w:color w:val="161614"/>
          <w:sz w:val="18"/>
          <w:szCs w:val="18"/>
        </w:rPr>
        <w:t xml:space="preserve">Bearbeitungen - das heißt, die technischen Details aller an der Software vorgenommenen </w:t>
      </w:r>
      <w:proofErr w:type="spellStart"/>
      <w:r>
        <w:rPr>
          <w:rFonts w:ascii="AvenirNextW1G" w:hAnsi="AvenirNextW1G"/>
          <w:color w:val="161614"/>
          <w:sz w:val="18"/>
          <w:szCs w:val="18"/>
        </w:rPr>
        <w:t>Änderungen</w:t>
      </w:r>
      <w:proofErr w:type="spellEnd"/>
      <w:r>
        <w:rPr>
          <w:rFonts w:ascii="AvenirNextW1G" w:hAnsi="AvenirNextW1G"/>
          <w:color w:val="161614"/>
          <w:sz w:val="18"/>
          <w:szCs w:val="18"/>
        </w:rPr>
        <w:t xml:space="preserve">. </w:t>
      </w:r>
    </w:p>
    <w:p w14:paraId="5270F4AC" w14:textId="77777777" w:rsidR="004833E0" w:rsidRDefault="004833E0" w:rsidP="004833E0">
      <w:pPr>
        <w:pStyle w:val="StandardWeb"/>
        <w:ind w:left="720"/>
        <w:rPr>
          <w:rFonts w:ascii="ArialMT" w:hAnsi="ArialMT"/>
          <w:color w:val="161614"/>
        </w:rPr>
      </w:pPr>
      <w:r>
        <w:rPr>
          <w:rFonts w:ascii="AvenirNextW1G" w:hAnsi="AvenirNextW1G"/>
          <w:color w:val="161614"/>
          <w:sz w:val="18"/>
          <w:szCs w:val="18"/>
        </w:rPr>
        <w:t xml:space="preserve">Diese Elemente </w:t>
      </w:r>
      <w:proofErr w:type="spellStart"/>
      <w:r>
        <w:rPr>
          <w:rFonts w:ascii="AvenirNextW1G" w:hAnsi="AvenirNextW1G"/>
          <w:color w:val="161614"/>
          <w:sz w:val="18"/>
          <w:szCs w:val="18"/>
        </w:rPr>
        <w:t>müssen</w:t>
      </w:r>
      <w:proofErr w:type="spellEnd"/>
      <w:r>
        <w:rPr>
          <w:rFonts w:ascii="AvenirNextW1G" w:hAnsi="AvenirNextW1G"/>
          <w:color w:val="161614"/>
          <w:sz w:val="18"/>
          <w:szCs w:val="18"/>
        </w:rPr>
        <w:t xml:space="preserve"> identifiziert und dokumentiert werden. Jedes Mal, wenn sich die Softwarekonfiguration </w:t>
      </w:r>
      <w:proofErr w:type="spellStart"/>
      <w:r>
        <w:rPr>
          <w:rFonts w:ascii="AvenirNextW1G" w:hAnsi="AvenirNextW1G"/>
          <w:color w:val="161614"/>
          <w:sz w:val="18"/>
          <w:szCs w:val="18"/>
        </w:rPr>
        <w:t>ändert</w:t>
      </w:r>
      <w:proofErr w:type="spellEnd"/>
      <w:r>
        <w:rPr>
          <w:rFonts w:ascii="AvenirNextW1G" w:hAnsi="AvenirNextW1G"/>
          <w:color w:val="161614"/>
          <w:sz w:val="18"/>
          <w:szCs w:val="18"/>
        </w:rPr>
        <w:t xml:space="preserve">, sollte die Dokumentation aktualisiert werden. Die Lizenz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ein bestimmtes Projekt kann sich von einer Softwareversion zur </w:t>
      </w:r>
      <w:proofErr w:type="spellStart"/>
      <w:r>
        <w:rPr>
          <w:rFonts w:ascii="AvenirNextW1G" w:hAnsi="AvenirNextW1G"/>
          <w:color w:val="161614"/>
          <w:sz w:val="18"/>
          <w:szCs w:val="18"/>
        </w:rPr>
        <w:t>nächsten</w:t>
      </w:r>
      <w:proofErr w:type="spellEnd"/>
      <w:r>
        <w:rPr>
          <w:rFonts w:ascii="AvenirNextW1G" w:hAnsi="AvenirNextW1G"/>
          <w:color w:val="161614"/>
          <w:sz w:val="18"/>
          <w:szCs w:val="18"/>
        </w:rPr>
        <w:t xml:space="preserve"> </w:t>
      </w:r>
      <w:proofErr w:type="spellStart"/>
      <w:r>
        <w:rPr>
          <w:rFonts w:ascii="AvenirNextW1G" w:hAnsi="AvenirNextW1G"/>
          <w:color w:val="161614"/>
          <w:sz w:val="18"/>
          <w:szCs w:val="18"/>
        </w:rPr>
        <w:t>ändern</w:t>
      </w:r>
      <w:proofErr w:type="spellEnd"/>
      <w:r>
        <w:rPr>
          <w:rFonts w:ascii="AvenirNextW1G" w:hAnsi="AvenirNextW1G"/>
          <w:color w:val="161614"/>
          <w:sz w:val="18"/>
          <w:szCs w:val="18"/>
        </w:rPr>
        <w:t xml:space="preserve">. Es wird empfohlen, die Dokumentation so zu erstellen und zu verwalten, dass jedes OSS-Element leicht referenziert und </w:t>
      </w:r>
      <w:proofErr w:type="spellStart"/>
      <w:r>
        <w:rPr>
          <w:rFonts w:ascii="AvenirNextW1G" w:hAnsi="AvenirNextW1G"/>
          <w:color w:val="161614"/>
          <w:sz w:val="18"/>
          <w:szCs w:val="18"/>
        </w:rPr>
        <w:t>überprüft</w:t>
      </w:r>
      <w:proofErr w:type="spellEnd"/>
      <w:r>
        <w:rPr>
          <w:rFonts w:ascii="AvenirNextW1G" w:hAnsi="AvenirNextW1G"/>
          <w:color w:val="161614"/>
          <w:sz w:val="18"/>
          <w:szCs w:val="18"/>
        </w:rPr>
        <w:t xml:space="preserve"> werden kann. Bei einigen Lizenzen (z. B. der GPL-Lizenz) muss ein Distributor den Quellcode offenlegen. Es wird dringend empfohlen, eine Versionsverwaltungssoftware zu verwenden, um den </w:t>
      </w:r>
      <w:proofErr w:type="spellStart"/>
      <w:r>
        <w:rPr>
          <w:rFonts w:ascii="AvenirNextW1G" w:hAnsi="AvenirNextW1G"/>
          <w:color w:val="161614"/>
          <w:sz w:val="18"/>
          <w:szCs w:val="18"/>
        </w:rPr>
        <w:t>ursprünglichen</w:t>
      </w:r>
      <w:proofErr w:type="spellEnd"/>
      <w:r>
        <w:rPr>
          <w:rFonts w:ascii="AvenirNextW1G" w:hAnsi="AvenirNextW1G"/>
          <w:color w:val="161614"/>
          <w:sz w:val="18"/>
          <w:szCs w:val="18"/>
        </w:rPr>
        <w:t xml:space="preserve"> Quellcode und alle </w:t>
      </w:r>
      <w:proofErr w:type="spellStart"/>
      <w:r>
        <w:rPr>
          <w:rFonts w:ascii="AvenirNextW1G" w:hAnsi="AvenirNextW1G"/>
          <w:color w:val="161614"/>
          <w:sz w:val="18"/>
          <w:szCs w:val="18"/>
        </w:rPr>
        <w:t>Änderungen</w:t>
      </w:r>
      <w:proofErr w:type="spellEnd"/>
      <w:r>
        <w:rPr>
          <w:rFonts w:ascii="AvenirNextW1G" w:hAnsi="AvenirNextW1G"/>
          <w:color w:val="161614"/>
          <w:sz w:val="18"/>
          <w:szCs w:val="18"/>
        </w:rPr>
        <w:t xml:space="preserve"> am Quellcode nachzuverfolgen. </w:t>
      </w:r>
    </w:p>
    <w:p w14:paraId="52674F69" w14:textId="77777777" w:rsidR="004833E0" w:rsidRDefault="004833E0" w:rsidP="004833E0">
      <w:pPr>
        <w:pStyle w:val="StandardWeb"/>
        <w:ind w:left="720"/>
        <w:rPr>
          <w:rFonts w:ascii="ArialMT" w:hAnsi="ArialMT"/>
          <w:color w:val="161614"/>
        </w:rPr>
      </w:pPr>
      <w:proofErr w:type="spellStart"/>
      <w:r>
        <w:rPr>
          <w:rFonts w:ascii="AvenirNextW1G" w:hAnsi="AvenirNextW1G"/>
          <w:color w:val="777572"/>
          <w:sz w:val="20"/>
          <w:szCs w:val="20"/>
        </w:rPr>
        <w:t>Softwareeinkäufer</w:t>
      </w:r>
      <w:proofErr w:type="spellEnd"/>
      <w:r>
        <w:rPr>
          <w:rFonts w:ascii="AvenirNextW1G" w:hAnsi="AvenirNextW1G"/>
          <w:color w:val="777572"/>
          <w:sz w:val="20"/>
          <w:szCs w:val="20"/>
        </w:rPr>
        <w:t xml:space="preserve"> </w:t>
      </w:r>
    </w:p>
    <w:p w14:paraId="605E62AF" w14:textId="77777777" w:rsidR="004833E0" w:rsidRDefault="004833E0" w:rsidP="004833E0">
      <w:pPr>
        <w:pStyle w:val="StandardWeb"/>
        <w:ind w:left="720"/>
        <w:rPr>
          <w:rFonts w:ascii="ArialMT" w:hAnsi="ArialMT"/>
          <w:color w:val="161614"/>
        </w:rPr>
      </w:pPr>
      <w:proofErr w:type="spellStart"/>
      <w:r>
        <w:rPr>
          <w:rFonts w:ascii="AvenirNextW1G" w:hAnsi="AvenirNextW1G"/>
          <w:color w:val="161614"/>
          <w:sz w:val="18"/>
          <w:szCs w:val="18"/>
        </w:rPr>
        <w:t>Softwareeinkäufer</w:t>
      </w:r>
      <w:proofErr w:type="spellEnd"/>
      <w:r>
        <w:rPr>
          <w:rFonts w:ascii="AvenirNextW1G" w:hAnsi="AvenirNextW1G"/>
          <w:color w:val="161614"/>
          <w:sz w:val="18"/>
          <w:szCs w:val="18"/>
        </w:rPr>
        <w:t xml:space="preserve"> </w:t>
      </w:r>
      <w:proofErr w:type="spellStart"/>
      <w:r>
        <w:rPr>
          <w:rFonts w:ascii="AvenirNextW1G" w:hAnsi="AvenirNextW1G"/>
          <w:color w:val="161614"/>
          <w:sz w:val="18"/>
          <w:szCs w:val="18"/>
        </w:rPr>
        <w:t>müssen</w:t>
      </w:r>
      <w:proofErr w:type="spellEnd"/>
      <w:r>
        <w:rPr>
          <w:rFonts w:ascii="AvenirNextW1G" w:hAnsi="AvenirNextW1G"/>
          <w:color w:val="161614"/>
          <w:sz w:val="18"/>
          <w:szCs w:val="18"/>
        </w:rPr>
        <w:t xml:space="preserve"> mit eingehender Software OSS-Informationen erhalten, damit Softwareentwickler </w:t>
      </w:r>
    </w:p>
    <w:p w14:paraId="1FFCB0DD" w14:textId="77777777" w:rsidR="004833E0" w:rsidRDefault="004833E0" w:rsidP="004833E0">
      <w:pPr>
        <w:pStyle w:val="StandardWeb"/>
      </w:pPr>
      <w:r>
        <w:rPr>
          <w:rFonts w:ascii="AvenirNextW1G" w:hAnsi="AvenirNextW1G"/>
          <w:color w:val="161614"/>
          <w:sz w:val="18"/>
          <w:szCs w:val="18"/>
        </w:rPr>
        <w:t xml:space="preserve">diese aufzeichnen </w:t>
      </w:r>
      <w:proofErr w:type="spellStart"/>
      <w:r>
        <w:rPr>
          <w:rFonts w:ascii="AvenirNextW1G" w:hAnsi="AvenirNextW1G"/>
          <w:color w:val="161614"/>
          <w:sz w:val="18"/>
          <w:szCs w:val="18"/>
        </w:rPr>
        <w:t>können</w:t>
      </w:r>
      <w:proofErr w:type="spellEnd"/>
      <w:r>
        <w:rPr>
          <w:rFonts w:ascii="AvenirNextW1G" w:hAnsi="AvenirNextW1G"/>
          <w:color w:val="161614"/>
          <w:sz w:val="18"/>
          <w:szCs w:val="18"/>
        </w:rPr>
        <w:t xml:space="preserve">. OSS kann in jeglicher Software - wie dem von einem Halbleiterhersteller bereitgestellten SDK - enthalten sein. </w:t>
      </w:r>
    </w:p>
    <w:p w14:paraId="3C19C73B" w14:textId="77777777" w:rsidR="004833E0" w:rsidRDefault="004833E0" w:rsidP="004833E0">
      <w:pPr>
        <w:pStyle w:val="StandardWeb"/>
      </w:pPr>
      <w:proofErr w:type="spellStart"/>
      <w:r>
        <w:rPr>
          <w:rFonts w:ascii="AvenirNextW1G" w:hAnsi="AvenirNextW1G"/>
          <w:color w:val="161614"/>
          <w:sz w:val="18"/>
          <w:szCs w:val="18"/>
        </w:rPr>
        <w:lastRenderedPageBreak/>
        <w:t>Einkäufer</w:t>
      </w:r>
      <w:proofErr w:type="spellEnd"/>
      <w:r>
        <w:rPr>
          <w:rFonts w:ascii="AvenirNextW1G" w:hAnsi="AvenirNextW1G"/>
          <w:color w:val="161614"/>
          <w:sz w:val="18"/>
          <w:szCs w:val="18"/>
        </w:rPr>
        <w:t xml:space="preserve"> </w:t>
      </w:r>
      <w:proofErr w:type="spellStart"/>
      <w:r>
        <w:rPr>
          <w:rFonts w:ascii="AvenirNextW1G" w:hAnsi="AvenirNextW1G"/>
          <w:color w:val="161614"/>
          <w:sz w:val="18"/>
          <w:szCs w:val="18"/>
        </w:rPr>
        <w:t>müssen</w:t>
      </w:r>
      <w:proofErr w:type="spellEnd"/>
      <w:r>
        <w:rPr>
          <w:rFonts w:ascii="AvenirNextW1G" w:hAnsi="AvenirNextW1G"/>
          <w:color w:val="161614"/>
          <w:sz w:val="18"/>
          <w:szCs w:val="18"/>
        </w:rPr>
        <w:t xml:space="preserve"> bei allen Arten von </w:t>
      </w:r>
      <w:proofErr w:type="spellStart"/>
      <w:r>
        <w:rPr>
          <w:rFonts w:ascii="AvenirNextW1G" w:hAnsi="AvenirNextW1G"/>
          <w:color w:val="161614"/>
          <w:sz w:val="18"/>
          <w:szCs w:val="18"/>
        </w:rPr>
        <w:t>Liefergegenständen</w:t>
      </w:r>
      <w:proofErr w:type="spellEnd"/>
      <w:r>
        <w:rPr>
          <w:rFonts w:ascii="AvenirNextW1G" w:hAnsi="AvenirNextW1G"/>
          <w:color w:val="161614"/>
          <w:sz w:val="18"/>
          <w:szCs w:val="18"/>
        </w:rPr>
        <w:t xml:space="preserve"> achten, die das Unternehmen </w:t>
      </w:r>
      <w:proofErr w:type="spellStart"/>
      <w:r>
        <w:rPr>
          <w:rFonts w:ascii="AvenirNextW1G" w:hAnsi="AvenirNextW1G"/>
          <w:color w:val="161614"/>
          <w:sz w:val="18"/>
          <w:szCs w:val="18"/>
        </w:rPr>
        <w:t>erhält</w:t>
      </w:r>
      <w:proofErr w:type="spellEnd"/>
      <w:r>
        <w:rPr>
          <w:rFonts w:ascii="AvenirNextW1G" w:hAnsi="AvenirNextW1G"/>
          <w:color w:val="161614"/>
          <w:sz w:val="18"/>
          <w:szCs w:val="18"/>
        </w:rPr>
        <w:t xml:space="preserve">, auf Software achten. </w:t>
      </w:r>
    </w:p>
    <w:p w14:paraId="43FCFE12" w14:textId="77777777" w:rsidR="004833E0" w:rsidRDefault="004833E0" w:rsidP="004833E0">
      <w:pPr>
        <w:pStyle w:val="StandardWeb"/>
      </w:pPr>
      <w:r>
        <w:rPr>
          <w:rFonts w:ascii="AvenirNextW1G" w:hAnsi="AvenirNextW1G"/>
          <w:color w:val="777572"/>
          <w:sz w:val="20"/>
          <w:szCs w:val="20"/>
        </w:rPr>
        <w:t xml:space="preserve">Vertriebsmitarbeiter </w:t>
      </w:r>
    </w:p>
    <w:p w14:paraId="5BABD7FF" w14:textId="77777777" w:rsidR="004833E0" w:rsidRDefault="004833E0" w:rsidP="004833E0">
      <w:pPr>
        <w:pStyle w:val="StandardWeb"/>
      </w:pPr>
      <w:r>
        <w:rPr>
          <w:rFonts w:ascii="AvenirNextW1G" w:hAnsi="AvenirNextW1G"/>
          <w:color w:val="161614"/>
          <w:sz w:val="18"/>
          <w:szCs w:val="18"/>
        </w:rPr>
        <w:t xml:space="preserve">Vertriebsmitarbeiter </w:t>
      </w:r>
      <w:proofErr w:type="spellStart"/>
      <w:r>
        <w:rPr>
          <w:rFonts w:ascii="AvenirNextW1G" w:hAnsi="AvenirNextW1G"/>
          <w:color w:val="161614"/>
          <w:sz w:val="18"/>
          <w:szCs w:val="18"/>
        </w:rPr>
        <w:t>müssen</w:t>
      </w:r>
      <w:proofErr w:type="spellEnd"/>
      <w:r>
        <w:rPr>
          <w:rFonts w:ascii="AvenirNextW1G" w:hAnsi="AvenirNextW1G"/>
          <w:color w:val="161614"/>
          <w:sz w:val="18"/>
          <w:szCs w:val="18"/>
        </w:rPr>
        <w:t xml:space="preserve"> mit Kunden in Bezug auf OSS kommunizieren. Ein Kunde kann spezielle Anforderungen in Bezug auf die Verwendung von OSS haben. Beispielsweise </w:t>
      </w:r>
      <w:proofErr w:type="spellStart"/>
      <w:r>
        <w:rPr>
          <w:rFonts w:ascii="AvenirNextW1G" w:hAnsi="AvenirNextW1G"/>
          <w:color w:val="161614"/>
          <w:sz w:val="18"/>
          <w:szCs w:val="18"/>
        </w:rPr>
        <w:t>verfügt</w:t>
      </w:r>
      <w:proofErr w:type="spellEnd"/>
      <w:r>
        <w:rPr>
          <w:rFonts w:ascii="AvenirNextW1G" w:hAnsi="AvenirNextW1G"/>
          <w:color w:val="161614"/>
          <w:sz w:val="18"/>
          <w:szCs w:val="18"/>
        </w:rPr>
        <w:t xml:space="preserve"> ein Unternehmen </w:t>
      </w:r>
      <w:proofErr w:type="spellStart"/>
      <w:r>
        <w:rPr>
          <w:rFonts w:ascii="AvenirNextW1G" w:hAnsi="AvenirNextW1G"/>
          <w:color w:val="161614"/>
          <w:sz w:val="18"/>
          <w:szCs w:val="18"/>
        </w:rPr>
        <w:t>möglicherweise</w:t>
      </w:r>
      <w:proofErr w:type="spellEnd"/>
      <w:r>
        <w:rPr>
          <w:rFonts w:ascii="AvenirNextW1G" w:hAnsi="AvenirNextW1G"/>
          <w:color w:val="161614"/>
          <w:sz w:val="18"/>
          <w:szCs w:val="18"/>
        </w:rPr>
        <w:t xml:space="preserve"> </w:t>
      </w:r>
      <w:proofErr w:type="spellStart"/>
      <w:r>
        <w:rPr>
          <w:rFonts w:ascii="AvenirNextW1G" w:hAnsi="AvenirNextW1G"/>
          <w:color w:val="161614"/>
          <w:sz w:val="18"/>
          <w:szCs w:val="18"/>
        </w:rPr>
        <w:t>über</w:t>
      </w:r>
      <w:proofErr w:type="spellEnd"/>
      <w:r>
        <w:rPr>
          <w:rFonts w:ascii="AvenirNextW1G" w:hAnsi="AvenirNextW1G"/>
          <w:color w:val="161614"/>
          <w:sz w:val="18"/>
          <w:szCs w:val="18"/>
        </w:rPr>
        <w:t xml:space="preserve"> eine OSS-Richtlinie, die dort die Verwendung von OSS mit bestimmten Lizenzen ausschließt. </w:t>
      </w:r>
    </w:p>
    <w:p w14:paraId="6A8A3B35" w14:textId="77777777" w:rsidR="004833E0" w:rsidRDefault="004833E0" w:rsidP="004833E0">
      <w:pPr>
        <w:pStyle w:val="StandardWeb"/>
      </w:pP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Vertriebsmitarbeiter ist es wichtig, die Anforderungen der Kunden in Bezug auf OSS zu kennen und diese Informationen internen Softwareentwicklern mitzuteilen. </w:t>
      </w:r>
    </w:p>
    <w:p w14:paraId="540E5DD5" w14:textId="77777777" w:rsidR="004833E0" w:rsidRDefault="004833E0" w:rsidP="004833E0">
      <w:pPr>
        <w:pStyle w:val="StandardWeb"/>
      </w:pPr>
      <w:r>
        <w:rPr>
          <w:rFonts w:ascii="AvenirNextW1G" w:hAnsi="AvenirNextW1G"/>
          <w:color w:val="777572"/>
          <w:sz w:val="20"/>
          <w:szCs w:val="20"/>
        </w:rPr>
        <w:t xml:space="preserve">Rechtsberater / Lizenzmanager </w:t>
      </w:r>
    </w:p>
    <w:p w14:paraId="46329EB4" w14:textId="77777777" w:rsidR="004833E0" w:rsidRDefault="004833E0" w:rsidP="004833E0">
      <w:pPr>
        <w:pStyle w:val="StandardWeb"/>
      </w:pPr>
      <w:r>
        <w:rPr>
          <w:rFonts w:ascii="AvenirNextW1G" w:hAnsi="AvenirNextW1G"/>
          <w:color w:val="161614"/>
          <w:sz w:val="18"/>
          <w:szCs w:val="18"/>
        </w:rPr>
        <w:t xml:space="preserve">Die Zusammenarbeit mit Rechtsberatern und Lizenzmanagern ist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das </w:t>
      </w:r>
      <w:proofErr w:type="spellStart"/>
      <w:r>
        <w:rPr>
          <w:rFonts w:ascii="AvenirNextW1G" w:hAnsi="AvenirNextW1G"/>
          <w:color w:val="161614"/>
          <w:sz w:val="18"/>
          <w:szCs w:val="18"/>
        </w:rPr>
        <w:t>Verständnis</w:t>
      </w:r>
      <w:proofErr w:type="spellEnd"/>
      <w:r>
        <w:rPr>
          <w:rFonts w:ascii="AvenirNextW1G" w:hAnsi="AvenirNextW1G"/>
          <w:color w:val="161614"/>
          <w:sz w:val="18"/>
          <w:szCs w:val="18"/>
        </w:rPr>
        <w:t xml:space="preserve"> von OSS-Lizenzen unabdingbar. Rechtsberater und Lizenzmanager sollten die Lizenzen </w:t>
      </w:r>
      <w:proofErr w:type="spellStart"/>
      <w:r>
        <w:rPr>
          <w:rFonts w:ascii="AvenirNextW1G" w:hAnsi="AvenirNextW1G"/>
          <w:color w:val="161614"/>
          <w:sz w:val="18"/>
          <w:szCs w:val="18"/>
        </w:rPr>
        <w:t>überprüfen</w:t>
      </w:r>
      <w:proofErr w:type="spellEnd"/>
      <w:r>
        <w:rPr>
          <w:rFonts w:ascii="AvenirNextW1G" w:hAnsi="AvenirNextW1G"/>
          <w:color w:val="161614"/>
          <w:sz w:val="18"/>
          <w:szCs w:val="18"/>
        </w:rPr>
        <w:t xml:space="preserve">, denen die von einem Unternehmen verwendete OSS unterliegt, und die Entwickler hinsichtlich ihrer Verwendung beraten: </w:t>
      </w:r>
    </w:p>
    <w:p w14:paraId="1EFF2F91" w14:textId="77777777" w:rsidR="004833E0" w:rsidRDefault="004833E0" w:rsidP="004833E0">
      <w:pPr>
        <w:pStyle w:val="StandardWeb"/>
        <w:numPr>
          <w:ilvl w:val="0"/>
          <w:numId w:val="5"/>
        </w:numPr>
        <w:rPr>
          <w:rFonts w:ascii="ArialMT" w:hAnsi="ArialMT"/>
          <w:color w:val="161614"/>
        </w:rPr>
      </w:pPr>
      <w:r>
        <w:rPr>
          <w:rFonts w:ascii="AvenirNextW1G" w:hAnsi="AvenirNextW1G"/>
          <w:color w:val="161614"/>
          <w:sz w:val="18"/>
          <w:szCs w:val="18"/>
        </w:rPr>
        <w:t xml:space="preserve">Welche Freigaben sind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die Verwendung von OSS erforderlich? (Im Allgemeinen sehen OSS- Lizenzen keine Haftung des Entwicklers der Software vor.) </w:t>
      </w:r>
    </w:p>
    <w:p w14:paraId="3ED08ECA" w14:textId="77777777" w:rsidR="004833E0" w:rsidRDefault="004833E0" w:rsidP="004833E0">
      <w:pPr>
        <w:pStyle w:val="StandardWeb"/>
        <w:numPr>
          <w:ilvl w:val="0"/>
          <w:numId w:val="5"/>
        </w:numPr>
        <w:rPr>
          <w:rFonts w:ascii="ArialMT" w:hAnsi="ArialMT"/>
          <w:color w:val="161614"/>
        </w:rPr>
      </w:pPr>
      <w:r>
        <w:rPr>
          <w:rFonts w:ascii="AvenirNextW1G" w:hAnsi="AvenirNextW1G"/>
          <w:color w:val="161614"/>
          <w:sz w:val="18"/>
          <w:szCs w:val="18"/>
        </w:rPr>
        <w:t xml:space="preserve">Was ist erforderlich, um die OSS distribuieren zu </w:t>
      </w:r>
      <w:proofErr w:type="spellStart"/>
      <w:r>
        <w:rPr>
          <w:rFonts w:ascii="AvenirNextW1G" w:hAnsi="AvenirNextW1G"/>
          <w:color w:val="161614"/>
          <w:sz w:val="18"/>
          <w:szCs w:val="18"/>
        </w:rPr>
        <w:t>können</w:t>
      </w:r>
      <w:proofErr w:type="spellEnd"/>
      <w:r>
        <w:rPr>
          <w:rFonts w:ascii="AvenirNextW1G" w:hAnsi="AvenirNextW1G"/>
          <w:color w:val="161614"/>
          <w:sz w:val="18"/>
          <w:szCs w:val="18"/>
        </w:rPr>
        <w:t xml:space="preserve">? </w:t>
      </w:r>
    </w:p>
    <w:p w14:paraId="6202AF4D" w14:textId="77777777" w:rsidR="004833E0" w:rsidRDefault="004833E0" w:rsidP="004833E0">
      <w:pPr>
        <w:pStyle w:val="StandardWeb"/>
        <w:numPr>
          <w:ilvl w:val="0"/>
          <w:numId w:val="5"/>
        </w:numPr>
        <w:rPr>
          <w:rFonts w:ascii="ArialMT" w:hAnsi="ArialMT"/>
          <w:color w:val="161614"/>
        </w:rPr>
      </w:pPr>
      <w:r>
        <w:rPr>
          <w:rFonts w:ascii="AvenirNextW1G" w:hAnsi="AvenirNextW1G"/>
          <w:color w:val="161614"/>
          <w:sz w:val="18"/>
          <w:szCs w:val="18"/>
        </w:rPr>
        <w:t xml:space="preserve">Kann die Integration einer OSS ein Problem verursachen, wenn die Software von weiteren </w:t>
      </w:r>
      <w:proofErr w:type="spellStart"/>
      <w:r>
        <w:rPr>
          <w:rFonts w:ascii="AvenirNextW1G" w:hAnsi="AvenirNextW1G"/>
          <w:color w:val="161614"/>
          <w:sz w:val="18"/>
          <w:szCs w:val="18"/>
        </w:rPr>
        <w:t>Empfängern</w:t>
      </w:r>
      <w:proofErr w:type="spellEnd"/>
      <w:r>
        <w:rPr>
          <w:rFonts w:ascii="AvenirNextW1G" w:hAnsi="AvenirNextW1G"/>
          <w:color w:val="161614"/>
          <w:sz w:val="18"/>
          <w:szCs w:val="18"/>
        </w:rPr>
        <w:t xml:space="preserve"> ("Downstream") verwendet wird? </w:t>
      </w:r>
    </w:p>
    <w:p w14:paraId="1C0C0799" w14:textId="77777777" w:rsidR="004833E0" w:rsidRDefault="004833E0" w:rsidP="004833E0">
      <w:pPr>
        <w:pStyle w:val="StandardWeb"/>
        <w:ind w:left="720"/>
        <w:rPr>
          <w:rFonts w:ascii="ArialMT" w:hAnsi="ArialMT"/>
          <w:color w:val="161614"/>
        </w:rPr>
      </w:pPr>
      <w:proofErr w:type="spellStart"/>
      <w:r>
        <w:rPr>
          <w:rFonts w:ascii="AvenirNextW1G" w:hAnsi="AvenirNextW1G"/>
          <w:color w:val="777572"/>
          <w:sz w:val="20"/>
          <w:szCs w:val="20"/>
        </w:rPr>
        <w:t>Führungskräfte</w:t>
      </w:r>
      <w:proofErr w:type="spellEnd"/>
      <w:r>
        <w:rPr>
          <w:rFonts w:ascii="AvenirNextW1G" w:hAnsi="AvenirNextW1G"/>
          <w:color w:val="777572"/>
          <w:sz w:val="20"/>
          <w:szCs w:val="20"/>
        </w:rPr>
        <w:t xml:space="preserve"> und Manager </w:t>
      </w:r>
    </w:p>
    <w:p w14:paraId="148C3E45" w14:textId="77777777" w:rsidR="004833E0" w:rsidRDefault="004833E0" w:rsidP="004833E0">
      <w:pPr>
        <w:pStyle w:val="StandardWeb"/>
        <w:ind w:left="720"/>
        <w:rPr>
          <w:rFonts w:ascii="ArialMT" w:hAnsi="ArialMT"/>
          <w:color w:val="161614"/>
        </w:rPr>
      </w:pPr>
      <w:r>
        <w:rPr>
          <w:rFonts w:ascii="AvenirNextW1G" w:hAnsi="AvenirNextW1G"/>
          <w:color w:val="161614"/>
          <w:sz w:val="18"/>
          <w:szCs w:val="18"/>
        </w:rPr>
        <w:t xml:space="preserve">Um OSS effektiv und </w:t>
      </w:r>
      <w:proofErr w:type="spellStart"/>
      <w:r>
        <w:rPr>
          <w:rFonts w:ascii="AvenirNextW1G" w:hAnsi="AvenirNextW1G"/>
          <w:color w:val="161614"/>
          <w:sz w:val="18"/>
          <w:szCs w:val="18"/>
        </w:rPr>
        <w:t>ordnungsgemäß</w:t>
      </w:r>
      <w:proofErr w:type="spellEnd"/>
      <w:r>
        <w:rPr>
          <w:rFonts w:ascii="AvenirNextW1G" w:hAnsi="AvenirNextW1G"/>
          <w:color w:val="161614"/>
          <w:sz w:val="18"/>
          <w:szCs w:val="18"/>
        </w:rPr>
        <w:t xml:space="preserve"> nutzen zu </w:t>
      </w:r>
      <w:proofErr w:type="spellStart"/>
      <w:r>
        <w:rPr>
          <w:rFonts w:ascii="AvenirNextW1G" w:hAnsi="AvenirNextW1G"/>
          <w:color w:val="161614"/>
          <w:sz w:val="18"/>
          <w:szCs w:val="18"/>
        </w:rPr>
        <w:t>können</w:t>
      </w:r>
      <w:proofErr w:type="spellEnd"/>
      <w:r>
        <w:rPr>
          <w:rFonts w:ascii="AvenirNextW1G" w:hAnsi="AvenirNextW1G"/>
          <w:color w:val="161614"/>
          <w:sz w:val="18"/>
          <w:szCs w:val="18"/>
        </w:rPr>
        <w:t xml:space="preserve">, </w:t>
      </w:r>
      <w:proofErr w:type="spellStart"/>
      <w:r>
        <w:rPr>
          <w:rFonts w:ascii="AvenirNextW1G" w:hAnsi="AvenirNextW1G"/>
          <w:color w:val="161614"/>
          <w:sz w:val="18"/>
          <w:szCs w:val="18"/>
        </w:rPr>
        <w:t>müssen</w:t>
      </w:r>
      <w:proofErr w:type="spellEnd"/>
      <w:r>
        <w:rPr>
          <w:rFonts w:ascii="AvenirNextW1G" w:hAnsi="AvenirNextW1G"/>
          <w:color w:val="161614"/>
          <w:sz w:val="18"/>
          <w:szCs w:val="18"/>
        </w:rPr>
        <w:t xml:space="preserve"> verschiedene Mitarbeiter in einem Unternehmen zusammenarbeiten. </w:t>
      </w:r>
    </w:p>
    <w:p w14:paraId="633D8DB1" w14:textId="77777777" w:rsidR="004833E0" w:rsidRDefault="004833E0" w:rsidP="004833E0">
      <w:pPr>
        <w:pStyle w:val="StandardWeb"/>
        <w:ind w:left="720"/>
        <w:rPr>
          <w:rFonts w:ascii="ArialMT" w:hAnsi="ArialMT"/>
          <w:color w:val="161614"/>
        </w:rPr>
      </w:pPr>
      <w:proofErr w:type="spellStart"/>
      <w:r>
        <w:rPr>
          <w:rFonts w:ascii="AvenirNextW1G" w:hAnsi="AvenirNextW1G"/>
          <w:color w:val="161614"/>
          <w:sz w:val="18"/>
          <w:szCs w:val="18"/>
        </w:rPr>
        <w:t>Führungskräfte</w:t>
      </w:r>
      <w:proofErr w:type="spellEnd"/>
      <w:r>
        <w:rPr>
          <w:rFonts w:ascii="AvenirNextW1G" w:hAnsi="AvenirNextW1G"/>
          <w:color w:val="161614"/>
          <w:sz w:val="18"/>
          <w:szCs w:val="18"/>
        </w:rPr>
        <w:t xml:space="preserve"> und Manager </w:t>
      </w:r>
      <w:proofErr w:type="spellStart"/>
      <w:r>
        <w:rPr>
          <w:rFonts w:ascii="AvenirNextW1G" w:hAnsi="AvenirNextW1G"/>
          <w:color w:val="161614"/>
          <w:sz w:val="18"/>
          <w:szCs w:val="18"/>
        </w:rPr>
        <w:t>müssen</w:t>
      </w:r>
      <w:proofErr w:type="spellEnd"/>
      <w:r>
        <w:rPr>
          <w:rFonts w:ascii="AvenirNextW1G" w:hAnsi="AvenirNextW1G"/>
          <w:color w:val="161614"/>
          <w:sz w:val="18"/>
          <w:szCs w:val="18"/>
        </w:rPr>
        <w:t xml:space="preserve"> </w:t>
      </w:r>
      <w:proofErr w:type="spellStart"/>
      <w:r>
        <w:rPr>
          <w:rFonts w:ascii="AvenirNextW1G" w:hAnsi="AvenirNextW1G"/>
          <w:color w:val="161614"/>
          <w:sz w:val="18"/>
          <w:szCs w:val="18"/>
        </w:rPr>
        <w:t>möglicherweise</w:t>
      </w:r>
      <w:proofErr w:type="spellEnd"/>
      <w:r>
        <w:rPr>
          <w:rFonts w:ascii="AvenirNextW1G" w:hAnsi="AvenirNextW1G"/>
          <w:color w:val="161614"/>
          <w:sz w:val="18"/>
          <w:szCs w:val="18"/>
        </w:rPr>
        <w:t xml:space="preserve"> die Koordination zwischen Unternehmenseinheiten erleichtern und </w:t>
      </w:r>
      <w:proofErr w:type="spellStart"/>
      <w:r>
        <w:rPr>
          <w:rFonts w:ascii="AvenirNextW1G" w:hAnsi="AvenirNextW1G"/>
          <w:color w:val="161614"/>
          <w:sz w:val="18"/>
          <w:szCs w:val="18"/>
        </w:rPr>
        <w:t>können</w:t>
      </w:r>
      <w:proofErr w:type="spellEnd"/>
      <w:r>
        <w:rPr>
          <w:rFonts w:ascii="AvenirNextW1G" w:hAnsi="AvenirNextW1G"/>
          <w:color w:val="161614"/>
          <w:sz w:val="18"/>
          <w:szCs w:val="18"/>
        </w:rPr>
        <w:t xml:space="preserve"> die Entscheidung treffen, ein dediziertes Team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die Verwaltung von OSS-bezogenen Themen einzurichten. Dies beinhaltet Investitionen in Personal, in Weiterbildung und Entwicklungs- </w:t>
      </w:r>
      <w:proofErr w:type="spellStart"/>
      <w:r>
        <w:rPr>
          <w:rFonts w:ascii="AvenirNextW1G" w:hAnsi="AvenirNextW1G"/>
          <w:color w:val="161614"/>
          <w:sz w:val="18"/>
          <w:szCs w:val="18"/>
        </w:rPr>
        <w:t>umgebungen</w:t>
      </w:r>
      <w:proofErr w:type="spellEnd"/>
      <w:r>
        <w:rPr>
          <w:rFonts w:ascii="AvenirNextW1G" w:hAnsi="AvenirNextW1G"/>
          <w:color w:val="161614"/>
          <w:sz w:val="18"/>
          <w:szCs w:val="18"/>
        </w:rPr>
        <w:t xml:space="preserve">. </w:t>
      </w:r>
    </w:p>
    <w:p w14:paraId="4B71BB15" w14:textId="77777777" w:rsidR="004833E0" w:rsidRDefault="004833E0"/>
    <w:p w14:paraId="6522F12A" w14:textId="77777777" w:rsidR="004833E0" w:rsidRDefault="004833E0" w:rsidP="004833E0">
      <w:pPr>
        <w:pStyle w:val="StandardWeb"/>
      </w:pPr>
      <w:r>
        <w:rPr>
          <w:rFonts w:ascii="AvenirNextW1G" w:hAnsi="AvenirNextW1G"/>
          <w:color w:val="009EAA"/>
          <w:sz w:val="34"/>
          <w:szCs w:val="34"/>
        </w:rPr>
        <w:t xml:space="preserve">OSS-Information, die mit einer Software ausgeliefert werden muss </w:t>
      </w:r>
    </w:p>
    <w:p w14:paraId="088ABE9D" w14:textId="77777777" w:rsidR="004833E0" w:rsidRDefault="004833E0" w:rsidP="004833E0">
      <w:pPr>
        <w:pStyle w:val="StandardWeb"/>
      </w:pPr>
      <w:r>
        <w:rPr>
          <w:rFonts w:ascii="AvenirNextW1G" w:hAnsi="AvenirNextW1G"/>
          <w:color w:val="474744"/>
          <w:sz w:val="20"/>
          <w:szCs w:val="20"/>
        </w:rPr>
        <w:t xml:space="preserve">Um sicherzustellen, dass alle von OSS profitieren, </w:t>
      </w:r>
      <w:proofErr w:type="spellStart"/>
      <w:r>
        <w:rPr>
          <w:rFonts w:ascii="AvenirNextW1G" w:hAnsi="AvenirNextW1G"/>
          <w:color w:val="474744"/>
          <w:sz w:val="20"/>
          <w:szCs w:val="20"/>
        </w:rPr>
        <w:t>müssen</w:t>
      </w:r>
      <w:proofErr w:type="spellEnd"/>
      <w:r>
        <w:rPr>
          <w:rFonts w:ascii="AvenirNextW1G" w:hAnsi="AvenirNextW1G"/>
          <w:color w:val="474744"/>
          <w:sz w:val="20"/>
          <w:szCs w:val="20"/>
        </w:rPr>
        <w:t xml:space="preserve"> Benutzer wissen, welche Informationen in Bezug auf OSS mit auszuliefernden Softwareprodukten bereitgestellt werden </w:t>
      </w:r>
      <w:proofErr w:type="spellStart"/>
      <w:r>
        <w:rPr>
          <w:rFonts w:ascii="AvenirNextW1G" w:hAnsi="AvenirNextW1G"/>
          <w:color w:val="474744"/>
          <w:sz w:val="20"/>
          <w:szCs w:val="20"/>
        </w:rPr>
        <w:t>müssen</w:t>
      </w:r>
      <w:proofErr w:type="spellEnd"/>
      <w:r>
        <w:rPr>
          <w:rFonts w:ascii="AvenirNextW1G" w:hAnsi="AvenirNextW1G"/>
          <w:color w:val="474744"/>
          <w:sz w:val="20"/>
          <w:szCs w:val="20"/>
        </w:rPr>
        <w:t xml:space="preserve">. </w:t>
      </w:r>
    </w:p>
    <w:p w14:paraId="4DBF4528" w14:textId="77777777" w:rsidR="004833E0" w:rsidRDefault="004833E0" w:rsidP="004833E0">
      <w:pPr>
        <w:pStyle w:val="StandardWeb"/>
      </w:pPr>
      <w:r>
        <w:rPr>
          <w:rFonts w:ascii="AvenirNextW1G" w:hAnsi="AvenirNextW1G"/>
          <w:color w:val="161614"/>
          <w:sz w:val="20"/>
          <w:szCs w:val="20"/>
        </w:rPr>
        <w:t xml:space="preserve">In dieser </w:t>
      </w:r>
      <w:proofErr w:type="spellStart"/>
      <w:r>
        <w:rPr>
          <w:rFonts w:ascii="AvenirNextW1G" w:hAnsi="AvenirNextW1G"/>
          <w:color w:val="161614"/>
          <w:sz w:val="20"/>
          <w:szCs w:val="20"/>
        </w:rPr>
        <w:t>Broschüre</w:t>
      </w:r>
      <w:proofErr w:type="spellEnd"/>
      <w:r>
        <w:rPr>
          <w:rFonts w:ascii="AvenirNextW1G" w:hAnsi="AvenirNextW1G"/>
          <w:color w:val="161614"/>
          <w:sz w:val="20"/>
          <w:szCs w:val="20"/>
        </w:rPr>
        <w:t xml:space="preserve"> wurde </w:t>
      </w:r>
      <w:proofErr w:type="spellStart"/>
      <w:r>
        <w:rPr>
          <w:rFonts w:ascii="AvenirNextW1G" w:hAnsi="AvenirNextW1G"/>
          <w:color w:val="161614"/>
          <w:sz w:val="20"/>
          <w:szCs w:val="20"/>
        </w:rPr>
        <w:t>erläutert</w:t>
      </w:r>
      <w:proofErr w:type="spellEnd"/>
      <w:r>
        <w:rPr>
          <w:rFonts w:ascii="AvenirNextW1G" w:hAnsi="AvenirNextW1G"/>
          <w:color w:val="161614"/>
          <w:sz w:val="20"/>
          <w:szCs w:val="20"/>
        </w:rPr>
        <w:t xml:space="preserve">, wie wichtig es ist, eine OSS- Dokumentation zu </w:t>
      </w:r>
      <w:proofErr w:type="spellStart"/>
      <w:r>
        <w:rPr>
          <w:rFonts w:ascii="AvenirNextW1G" w:hAnsi="AvenirNextW1G"/>
          <w:color w:val="161614"/>
          <w:sz w:val="20"/>
          <w:szCs w:val="20"/>
        </w:rPr>
        <w:t>führen</w:t>
      </w:r>
      <w:proofErr w:type="spellEnd"/>
      <w:r>
        <w:rPr>
          <w:rFonts w:ascii="AvenirNextW1G" w:hAnsi="AvenirNextW1G"/>
          <w:color w:val="161614"/>
          <w:sz w:val="20"/>
          <w:szCs w:val="20"/>
        </w:rPr>
        <w:t xml:space="preserve"> und OSS-Lizenzen einzuhalten. </w:t>
      </w:r>
    </w:p>
    <w:p w14:paraId="3DCCEB3E" w14:textId="77777777" w:rsidR="004833E0" w:rsidRDefault="004833E0" w:rsidP="004833E0">
      <w:pPr>
        <w:pStyle w:val="StandardWeb"/>
      </w:pPr>
      <w:r>
        <w:rPr>
          <w:rFonts w:ascii="AvenirNextW1G" w:hAnsi="AvenirNextW1G"/>
          <w:color w:val="161614"/>
          <w:sz w:val="20"/>
          <w:szCs w:val="20"/>
        </w:rPr>
        <w:t xml:space="preserve">Welche Informationen zu OSS sollten mit auszuliefernden Softwareprodukten bereitgestellt werden? In diesem Abschnitt werden die spezifischen Informationen </w:t>
      </w:r>
      <w:proofErr w:type="spellStart"/>
      <w:r>
        <w:rPr>
          <w:rFonts w:ascii="AvenirNextW1G" w:hAnsi="AvenirNextW1G"/>
          <w:color w:val="161614"/>
          <w:sz w:val="20"/>
          <w:szCs w:val="20"/>
        </w:rPr>
        <w:t>erläutert</w:t>
      </w:r>
      <w:proofErr w:type="spellEnd"/>
      <w:r>
        <w:rPr>
          <w:rFonts w:ascii="AvenirNextW1G" w:hAnsi="AvenirNextW1G"/>
          <w:color w:val="161614"/>
          <w:sz w:val="20"/>
          <w:szCs w:val="20"/>
        </w:rPr>
        <w:t xml:space="preserve">, die mit OSS verteilt werden </w:t>
      </w:r>
      <w:proofErr w:type="spellStart"/>
      <w:r>
        <w:rPr>
          <w:rFonts w:ascii="AvenirNextW1G" w:hAnsi="AvenirNextW1G"/>
          <w:color w:val="161614"/>
          <w:sz w:val="20"/>
          <w:szCs w:val="20"/>
        </w:rPr>
        <w:t>müssen</w:t>
      </w:r>
      <w:proofErr w:type="spellEnd"/>
      <w:r>
        <w:rPr>
          <w:rFonts w:ascii="AvenirNextW1G" w:hAnsi="AvenirNextW1G"/>
          <w:color w:val="161614"/>
          <w:sz w:val="20"/>
          <w:szCs w:val="20"/>
        </w:rPr>
        <w:t xml:space="preserve">. Da die erforderlichen Informationen je nach </w:t>
      </w:r>
      <w:proofErr w:type="spellStart"/>
      <w:r>
        <w:rPr>
          <w:rFonts w:ascii="AvenirNextW1G" w:hAnsi="AvenirNextW1G"/>
          <w:color w:val="161614"/>
          <w:sz w:val="20"/>
          <w:szCs w:val="20"/>
        </w:rPr>
        <w:t>Geschäfts</w:t>
      </w:r>
      <w:proofErr w:type="spellEnd"/>
      <w:r>
        <w:rPr>
          <w:rFonts w:ascii="AvenirNextW1G" w:hAnsi="AvenirNextW1G"/>
          <w:color w:val="161614"/>
          <w:sz w:val="20"/>
          <w:szCs w:val="20"/>
        </w:rPr>
        <w:t xml:space="preserve">- und Unternehmensrichtlinien unterschiedlich sind, sollten Sie sich an jedes </w:t>
      </w:r>
      <w:proofErr w:type="spellStart"/>
      <w:r>
        <w:rPr>
          <w:rFonts w:ascii="AvenirNextW1G" w:hAnsi="AvenirNextW1G"/>
          <w:color w:val="161614"/>
          <w:sz w:val="20"/>
          <w:szCs w:val="20"/>
        </w:rPr>
        <w:t>Empfängerunternehmen</w:t>
      </w:r>
      <w:proofErr w:type="spellEnd"/>
      <w:r>
        <w:rPr>
          <w:rFonts w:ascii="AvenirNextW1G" w:hAnsi="AvenirNextW1G"/>
          <w:color w:val="161614"/>
          <w:sz w:val="20"/>
          <w:szCs w:val="20"/>
        </w:rPr>
        <w:t xml:space="preserve"> wenden, um weitere Informationen zu erhalten. </w:t>
      </w:r>
    </w:p>
    <w:p w14:paraId="79698FF2" w14:textId="77777777" w:rsidR="004833E0" w:rsidRDefault="004833E0" w:rsidP="004833E0">
      <w:pPr>
        <w:pStyle w:val="StandardWeb"/>
      </w:pPr>
      <w:r>
        <w:rPr>
          <w:rFonts w:ascii="AvenirNextW1G" w:hAnsi="AvenirNextW1G"/>
          <w:color w:val="161614"/>
          <w:sz w:val="20"/>
          <w:szCs w:val="20"/>
        </w:rPr>
        <w:t xml:space="preserve">Wenn keine OSS in den </w:t>
      </w:r>
      <w:proofErr w:type="spellStart"/>
      <w:r>
        <w:rPr>
          <w:rFonts w:ascii="AvenirNextW1G" w:hAnsi="AvenirNextW1G"/>
          <w:color w:val="161614"/>
          <w:sz w:val="20"/>
          <w:szCs w:val="20"/>
        </w:rPr>
        <w:t>Software-Liefergegenständen</w:t>
      </w:r>
      <w:proofErr w:type="spellEnd"/>
      <w:r>
        <w:rPr>
          <w:rFonts w:ascii="AvenirNextW1G" w:hAnsi="AvenirNextW1G"/>
          <w:color w:val="161614"/>
          <w:sz w:val="20"/>
          <w:szCs w:val="20"/>
        </w:rPr>
        <w:t xml:space="preserve"> enthalten ist, sollten Sie den </w:t>
      </w:r>
      <w:proofErr w:type="spellStart"/>
      <w:r>
        <w:rPr>
          <w:rFonts w:ascii="AvenirNextW1G" w:hAnsi="AvenirNextW1G"/>
          <w:color w:val="161614"/>
          <w:sz w:val="20"/>
          <w:szCs w:val="20"/>
        </w:rPr>
        <w:t>Empfängern</w:t>
      </w:r>
      <w:proofErr w:type="spellEnd"/>
      <w:r>
        <w:rPr>
          <w:rFonts w:ascii="AvenirNextW1G" w:hAnsi="AvenirNextW1G"/>
          <w:color w:val="161614"/>
          <w:sz w:val="20"/>
          <w:szCs w:val="20"/>
        </w:rPr>
        <w:t xml:space="preserve"> klar mitteilen, dass der Liefergegenstand keine OSS </w:t>
      </w:r>
      <w:proofErr w:type="spellStart"/>
      <w:r>
        <w:rPr>
          <w:rFonts w:ascii="AvenirNextW1G" w:hAnsi="AvenirNextW1G"/>
          <w:color w:val="161614"/>
          <w:sz w:val="20"/>
          <w:szCs w:val="20"/>
        </w:rPr>
        <w:t>enthält</w:t>
      </w:r>
      <w:proofErr w:type="spellEnd"/>
      <w:r>
        <w:rPr>
          <w:rFonts w:ascii="AvenirNextW1G" w:hAnsi="AvenirNextW1G"/>
          <w:color w:val="161614"/>
          <w:sz w:val="20"/>
          <w:szCs w:val="20"/>
        </w:rPr>
        <w:t xml:space="preserve">. Der </w:t>
      </w:r>
      <w:proofErr w:type="spellStart"/>
      <w:r>
        <w:rPr>
          <w:rFonts w:ascii="AvenirNextW1G" w:hAnsi="AvenirNextW1G"/>
          <w:color w:val="161614"/>
          <w:sz w:val="20"/>
          <w:szCs w:val="20"/>
        </w:rPr>
        <w:t>Empfänger</w:t>
      </w:r>
      <w:proofErr w:type="spellEnd"/>
      <w:r>
        <w:rPr>
          <w:rFonts w:ascii="AvenirNextW1G" w:hAnsi="AvenirNextW1G"/>
          <w:color w:val="161614"/>
          <w:sz w:val="20"/>
          <w:szCs w:val="20"/>
        </w:rPr>
        <w:t xml:space="preserve"> kann dann entsprechend handeln. </w:t>
      </w:r>
    </w:p>
    <w:p w14:paraId="61C442BB" w14:textId="77777777" w:rsidR="004833E0" w:rsidRDefault="004833E0" w:rsidP="004833E0">
      <w:pPr>
        <w:pStyle w:val="StandardWeb"/>
      </w:pPr>
      <w:r>
        <w:rPr>
          <w:rFonts w:ascii="AvenirNextW1G" w:hAnsi="AvenirNextW1G"/>
          <w:color w:val="161614"/>
          <w:sz w:val="20"/>
          <w:szCs w:val="20"/>
        </w:rPr>
        <w:t xml:space="preserve">Wenn OSS im Lieferumfang der Software enthalten ist, </w:t>
      </w:r>
      <w:proofErr w:type="spellStart"/>
      <w:r>
        <w:rPr>
          <w:rFonts w:ascii="AvenirNextW1G" w:hAnsi="AvenirNextW1G"/>
          <w:color w:val="161614"/>
          <w:sz w:val="20"/>
          <w:szCs w:val="20"/>
        </w:rPr>
        <w:t>müssen</w:t>
      </w:r>
      <w:proofErr w:type="spellEnd"/>
      <w:r>
        <w:rPr>
          <w:rFonts w:ascii="AvenirNextW1G" w:hAnsi="AvenirNextW1G"/>
          <w:color w:val="161614"/>
          <w:sz w:val="20"/>
          <w:szCs w:val="20"/>
        </w:rPr>
        <w:t xml:space="preserve"> Sie diese Software und die jeweilige Lizenz eindeutig ausweisen. Beispielsweise kann sich die Lizenz zwischen verschiedenen Versionen einer OSS </w:t>
      </w:r>
      <w:proofErr w:type="spellStart"/>
      <w:r>
        <w:rPr>
          <w:rFonts w:ascii="AvenirNextW1G" w:hAnsi="AvenirNextW1G"/>
          <w:color w:val="161614"/>
          <w:sz w:val="20"/>
          <w:szCs w:val="20"/>
        </w:rPr>
        <w:t>ändern</w:t>
      </w:r>
      <w:proofErr w:type="spellEnd"/>
      <w:r>
        <w:rPr>
          <w:rFonts w:ascii="AvenirNextW1G" w:hAnsi="AvenirNextW1G"/>
          <w:color w:val="161614"/>
          <w:sz w:val="20"/>
          <w:szCs w:val="20"/>
        </w:rPr>
        <w:t xml:space="preserve">. Name und Version jeder OSS-Komponente sind unverzichtbare Informationen. </w:t>
      </w:r>
      <w:proofErr w:type="spellStart"/>
      <w:r>
        <w:rPr>
          <w:rFonts w:ascii="AvenirNextW1G" w:hAnsi="AvenirNextW1G"/>
          <w:color w:val="161614"/>
          <w:sz w:val="20"/>
          <w:szCs w:val="20"/>
        </w:rPr>
        <w:t>Für</w:t>
      </w:r>
      <w:proofErr w:type="spellEnd"/>
      <w:r>
        <w:rPr>
          <w:rFonts w:ascii="AvenirNextW1G" w:hAnsi="AvenirNextW1G"/>
          <w:color w:val="161614"/>
          <w:sz w:val="20"/>
          <w:szCs w:val="20"/>
        </w:rPr>
        <w:t xml:space="preserve"> jede Komponente ist es hilfreich, eine Download-Quelle oder die Quellcode- oder Hauptprojektwebseite </w:t>
      </w:r>
      <w:proofErr w:type="spellStart"/>
      <w:r>
        <w:rPr>
          <w:rFonts w:ascii="AvenirNextW1G" w:hAnsi="AvenirNextW1G"/>
          <w:color w:val="161614"/>
          <w:sz w:val="20"/>
          <w:szCs w:val="20"/>
        </w:rPr>
        <w:t>für</w:t>
      </w:r>
      <w:proofErr w:type="spellEnd"/>
      <w:r>
        <w:rPr>
          <w:rFonts w:ascii="AvenirNextW1G" w:hAnsi="AvenirNextW1G"/>
          <w:color w:val="161614"/>
          <w:sz w:val="20"/>
          <w:szCs w:val="20"/>
        </w:rPr>
        <w:t xml:space="preserve"> die </w:t>
      </w:r>
      <w:r>
        <w:rPr>
          <w:rFonts w:ascii="AvenirNextW1G" w:hAnsi="AvenirNextW1G"/>
          <w:color w:val="161614"/>
          <w:sz w:val="20"/>
          <w:szCs w:val="20"/>
        </w:rPr>
        <w:lastRenderedPageBreak/>
        <w:t xml:space="preserve">Software anzugeben. Auf diese Weise </w:t>
      </w:r>
      <w:proofErr w:type="spellStart"/>
      <w:r>
        <w:rPr>
          <w:rFonts w:ascii="AvenirNextW1G" w:hAnsi="AvenirNextW1G"/>
          <w:color w:val="161614"/>
          <w:sz w:val="20"/>
          <w:szCs w:val="20"/>
        </w:rPr>
        <w:t>können</w:t>
      </w:r>
      <w:proofErr w:type="spellEnd"/>
      <w:r>
        <w:rPr>
          <w:rFonts w:ascii="AvenirNextW1G" w:hAnsi="AvenirNextW1G"/>
          <w:color w:val="161614"/>
          <w:sz w:val="20"/>
          <w:szCs w:val="20"/>
        </w:rPr>
        <w:t xml:space="preserve"> die </w:t>
      </w:r>
      <w:proofErr w:type="spellStart"/>
      <w:r>
        <w:rPr>
          <w:rFonts w:ascii="AvenirNextW1G" w:hAnsi="AvenirNextW1G"/>
          <w:color w:val="161614"/>
          <w:sz w:val="20"/>
          <w:szCs w:val="20"/>
        </w:rPr>
        <w:t>Empfänger</w:t>
      </w:r>
      <w:proofErr w:type="spellEnd"/>
      <w:r>
        <w:rPr>
          <w:rFonts w:ascii="AvenirNextW1G" w:hAnsi="AvenirNextW1G"/>
          <w:color w:val="161614"/>
          <w:sz w:val="20"/>
          <w:szCs w:val="20"/>
        </w:rPr>
        <w:t xml:space="preserve"> die Informationen zur Software, ihrer Version und Lizenz </w:t>
      </w:r>
      <w:proofErr w:type="spellStart"/>
      <w:r>
        <w:rPr>
          <w:rFonts w:ascii="AvenirNextW1G" w:hAnsi="AvenirNextW1G"/>
          <w:color w:val="161614"/>
          <w:sz w:val="20"/>
          <w:szCs w:val="20"/>
        </w:rPr>
        <w:t>überprüfen</w:t>
      </w:r>
      <w:proofErr w:type="spellEnd"/>
      <w:r>
        <w:rPr>
          <w:rFonts w:ascii="AvenirNextW1G" w:hAnsi="AvenirNextW1G"/>
          <w:color w:val="161614"/>
          <w:sz w:val="20"/>
          <w:szCs w:val="20"/>
        </w:rPr>
        <w:t xml:space="preserve">. </w:t>
      </w:r>
    </w:p>
    <w:p w14:paraId="4140D7AD" w14:textId="77777777" w:rsidR="004833E0" w:rsidRDefault="004833E0" w:rsidP="004833E0">
      <w:pPr>
        <w:pStyle w:val="StandardWeb"/>
      </w:pPr>
      <w:r>
        <w:rPr>
          <w:rFonts w:ascii="AvenirNextW1G" w:hAnsi="AvenirNextW1G"/>
          <w:color w:val="161614"/>
          <w:sz w:val="20"/>
          <w:szCs w:val="20"/>
        </w:rPr>
        <w:t xml:space="preserve">Wenn der Distributor </w:t>
      </w:r>
      <w:proofErr w:type="spellStart"/>
      <w:r>
        <w:rPr>
          <w:rFonts w:ascii="AvenirNextW1G" w:hAnsi="AvenirNextW1G"/>
          <w:color w:val="161614"/>
          <w:sz w:val="20"/>
          <w:szCs w:val="20"/>
        </w:rPr>
        <w:t>gemäß</w:t>
      </w:r>
      <w:proofErr w:type="spellEnd"/>
      <w:r>
        <w:rPr>
          <w:rFonts w:ascii="AvenirNextW1G" w:hAnsi="AvenirNextW1G"/>
          <w:color w:val="161614"/>
          <w:sz w:val="20"/>
          <w:szCs w:val="20"/>
        </w:rPr>
        <w:t xml:space="preserve"> der OSS-Lizenz zur Offenlegung des Quellcodes aufgefordert wird, stellen Sie bitte den Quellcode zur </w:t>
      </w:r>
      <w:proofErr w:type="spellStart"/>
      <w:r>
        <w:rPr>
          <w:rFonts w:ascii="AvenirNextW1G" w:hAnsi="AvenirNextW1G"/>
          <w:color w:val="161614"/>
          <w:sz w:val="20"/>
          <w:szCs w:val="20"/>
        </w:rPr>
        <w:t>Verfügung</w:t>
      </w:r>
      <w:proofErr w:type="spellEnd"/>
      <w:r>
        <w:rPr>
          <w:rFonts w:ascii="AvenirNextW1G" w:hAnsi="AvenirNextW1G"/>
          <w:color w:val="161614"/>
          <w:sz w:val="20"/>
          <w:szCs w:val="20"/>
        </w:rPr>
        <w:t xml:space="preserve">. Der jeweils erforderliche Quellcode </w:t>
      </w:r>
      <w:proofErr w:type="spellStart"/>
      <w:r>
        <w:rPr>
          <w:rFonts w:ascii="AvenirNextW1G" w:hAnsi="AvenirNextW1G"/>
          <w:color w:val="161614"/>
          <w:sz w:val="20"/>
          <w:szCs w:val="20"/>
        </w:rPr>
        <w:t>hängt</w:t>
      </w:r>
      <w:proofErr w:type="spellEnd"/>
      <w:r>
        <w:rPr>
          <w:rFonts w:ascii="AvenirNextW1G" w:hAnsi="AvenirNextW1G"/>
          <w:color w:val="161614"/>
          <w:sz w:val="20"/>
          <w:szCs w:val="20"/>
        </w:rPr>
        <w:t xml:space="preserve"> von der OSS-Lizenz ab. Zum Beispiel erfordert Version 3 der GPL-/ LGPL-Lizenz, dass Sie neben dem Quellcode </w:t>
      </w:r>
      <w:proofErr w:type="spellStart"/>
      <w:r>
        <w:rPr>
          <w:rFonts w:ascii="AvenirNextW1G" w:hAnsi="AvenirNextW1G"/>
          <w:color w:val="161614"/>
          <w:sz w:val="20"/>
          <w:szCs w:val="20"/>
        </w:rPr>
        <w:t>für</w:t>
      </w:r>
      <w:proofErr w:type="spellEnd"/>
      <w:r>
        <w:rPr>
          <w:rFonts w:ascii="AvenirNextW1G" w:hAnsi="AvenirNextW1G"/>
          <w:color w:val="161614"/>
          <w:sz w:val="20"/>
          <w:szCs w:val="20"/>
        </w:rPr>
        <w:t xml:space="preserve"> die Software auch Informationen bereitstellen </w:t>
      </w:r>
      <w:proofErr w:type="spellStart"/>
      <w:r>
        <w:rPr>
          <w:rFonts w:ascii="AvenirNextW1G" w:hAnsi="AvenirNextW1G"/>
          <w:color w:val="161614"/>
          <w:sz w:val="20"/>
          <w:szCs w:val="20"/>
        </w:rPr>
        <w:t>müssen</w:t>
      </w:r>
      <w:proofErr w:type="spellEnd"/>
      <w:r>
        <w:rPr>
          <w:rFonts w:ascii="AvenirNextW1G" w:hAnsi="AvenirNextW1G"/>
          <w:color w:val="161614"/>
          <w:sz w:val="20"/>
          <w:szCs w:val="20"/>
        </w:rPr>
        <w:t xml:space="preserve">, die auf der Grundlage des Codes </w:t>
      </w:r>
      <w:proofErr w:type="spellStart"/>
      <w:r>
        <w:rPr>
          <w:rFonts w:ascii="AvenirNextW1G" w:hAnsi="AvenirNextW1G"/>
          <w:color w:val="161614"/>
          <w:sz w:val="20"/>
          <w:szCs w:val="20"/>
        </w:rPr>
        <w:t>für</w:t>
      </w:r>
      <w:proofErr w:type="spellEnd"/>
      <w:r>
        <w:rPr>
          <w:rFonts w:ascii="AvenirNextW1G" w:hAnsi="AvenirNextW1G"/>
          <w:color w:val="161614"/>
          <w:sz w:val="20"/>
          <w:szCs w:val="20"/>
        </w:rPr>
        <w:t xml:space="preserve"> die Installation einer modifizierten </w:t>
      </w:r>
      <w:proofErr w:type="spellStart"/>
      <w:r>
        <w:rPr>
          <w:rFonts w:ascii="AvenirNextW1G" w:hAnsi="AvenirNextW1G"/>
          <w:color w:val="161614"/>
          <w:sz w:val="20"/>
          <w:szCs w:val="20"/>
        </w:rPr>
        <w:t>Binärcodedatei</w:t>
      </w:r>
      <w:proofErr w:type="spellEnd"/>
      <w:r>
        <w:rPr>
          <w:rFonts w:ascii="AvenirNextW1G" w:hAnsi="AvenirNextW1G"/>
          <w:color w:val="161614"/>
          <w:sz w:val="20"/>
          <w:szCs w:val="20"/>
        </w:rPr>
        <w:t xml:space="preserve"> erforderlich sind. </w:t>
      </w:r>
    </w:p>
    <w:p w14:paraId="6F9ED638" w14:textId="77777777" w:rsidR="004833E0" w:rsidRDefault="004833E0" w:rsidP="004833E0">
      <w:r>
        <w:fldChar w:fldCharType="begin"/>
      </w:r>
      <w:r>
        <w:instrText xml:space="preserve"> INCLUDEPICTURE "/var/folders/cx/6d_rc3qj5pg685cdgwj19gt40000gn/T/com.microsoft.Word/WebArchiveCopyPasteTempFiles/page12image10797888" \* MERGEFORMATINET </w:instrText>
      </w:r>
      <w:r>
        <w:fldChar w:fldCharType="separate"/>
      </w:r>
      <w:r>
        <w:rPr>
          <w:noProof/>
        </w:rPr>
        <w:drawing>
          <wp:inline distT="0" distB="0" distL="0" distR="0" wp14:anchorId="06A7AC24" wp14:editId="698389E9">
            <wp:extent cx="1906270" cy="1269365"/>
            <wp:effectExtent l="0" t="0" r="0" b="635"/>
            <wp:docPr id="2" name="Grafik 2" descr="page12image10797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12image1079788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6270" cy="1269365"/>
                    </a:xfrm>
                    <a:prstGeom prst="rect">
                      <a:avLst/>
                    </a:prstGeom>
                    <a:noFill/>
                    <a:ln>
                      <a:noFill/>
                    </a:ln>
                  </pic:spPr>
                </pic:pic>
              </a:graphicData>
            </a:graphic>
          </wp:inline>
        </w:drawing>
      </w:r>
      <w:r>
        <w:fldChar w:fldCharType="end"/>
      </w:r>
    </w:p>
    <w:p w14:paraId="3B8D2266" w14:textId="77777777" w:rsidR="004833E0" w:rsidRDefault="004833E0" w:rsidP="004833E0">
      <w:pPr>
        <w:pStyle w:val="StandardWeb"/>
      </w:pPr>
      <w:r>
        <w:rPr>
          <w:rFonts w:ascii="AvenirNextW1G" w:hAnsi="AvenirNextW1G"/>
          <w:color w:val="474744"/>
          <w:sz w:val="22"/>
          <w:szCs w:val="22"/>
        </w:rPr>
        <w:t xml:space="preserve">Information, die mit einer OSS verbreitet werden muss </w:t>
      </w:r>
    </w:p>
    <w:p w14:paraId="306D66DE" w14:textId="77777777" w:rsidR="004833E0" w:rsidRDefault="004833E0" w:rsidP="004833E0">
      <w:pPr>
        <w:pStyle w:val="StandardWeb"/>
      </w:pPr>
      <w:r>
        <w:rPr>
          <w:rFonts w:ascii="AvenirNextW1G" w:hAnsi="AvenirNextW1G"/>
          <w:color w:val="161614"/>
          <w:sz w:val="18"/>
          <w:szCs w:val="18"/>
        </w:rPr>
        <w:t xml:space="preserve">Die folgenden Informationen </w:t>
      </w:r>
      <w:proofErr w:type="spellStart"/>
      <w:r>
        <w:rPr>
          <w:rFonts w:ascii="AvenirNextW1G" w:hAnsi="AvenirNextW1G"/>
          <w:color w:val="161614"/>
          <w:sz w:val="18"/>
          <w:szCs w:val="18"/>
        </w:rPr>
        <w:t>müssen</w:t>
      </w:r>
      <w:proofErr w:type="spellEnd"/>
      <w:r>
        <w:rPr>
          <w:rFonts w:ascii="AvenirNextW1G" w:hAnsi="AvenirNextW1G"/>
          <w:color w:val="161614"/>
          <w:sz w:val="18"/>
          <w:szCs w:val="18"/>
        </w:rPr>
        <w:t xml:space="preserve"> mit Ihren </w:t>
      </w:r>
      <w:proofErr w:type="spellStart"/>
      <w:r>
        <w:rPr>
          <w:rFonts w:ascii="AvenirNextW1G" w:hAnsi="AvenirNextW1G"/>
          <w:color w:val="161614"/>
          <w:sz w:val="18"/>
          <w:szCs w:val="18"/>
        </w:rPr>
        <w:t>Liefergegenständen</w:t>
      </w:r>
      <w:proofErr w:type="spellEnd"/>
      <w:r>
        <w:rPr>
          <w:rFonts w:ascii="AvenirNextW1G" w:hAnsi="AvenirNextW1G"/>
          <w:color w:val="161614"/>
          <w:sz w:val="18"/>
          <w:szCs w:val="18"/>
        </w:rPr>
        <w:t xml:space="preserve"> verteilt werden, die OSS enthalten. </w:t>
      </w:r>
    </w:p>
    <w:p w14:paraId="701014E2" w14:textId="77777777" w:rsidR="004833E0" w:rsidRDefault="004833E0" w:rsidP="004833E0">
      <w:pPr>
        <w:pStyle w:val="StandardWeb"/>
      </w:pPr>
      <w:r>
        <w:rPr>
          <w:rFonts w:ascii="ArialMT" w:hAnsi="ArialMT"/>
          <w:color w:val="161614"/>
        </w:rPr>
        <w:t xml:space="preserve">• </w:t>
      </w:r>
      <w:r>
        <w:rPr>
          <w:rFonts w:ascii="AvenirNextW1G" w:hAnsi="AvenirNextW1G"/>
          <w:color w:val="161614"/>
          <w:sz w:val="18"/>
          <w:szCs w:val="18"/>
        </w:rPr>
        <w:t xml:space="preserve">Liste der OSS-Komponenten </w:t>
      </w:r>
      <w:proofErr w:type="spellStart"/>
      <w:r>
        <w:rPr>
          <w:rFonts w:ascii="AvenirNextW1G" w:hAnsi="AvenirNextW1G"/>
          <w:color w:val="474744"/>
          <w:sz w:val="18"/>
          <w:szCs w:val="18"/>
        </w:rPr>
        <w:t>Für</w:t>
      </w:r>
      <w:proofErr w:type="spellEnd"/>
      <w:r>
        <w:rPr>
          <w:rFonts w:ascii="AvenirNextW1G" w:hAnsi="AvenirNextW1G"/>
          <w:color w:val="474744"/>
          <w:sz w:val="18"/>
          <w:szCs w:val="18"/>
        </w:rPr>
        <w:t xml:space="preserve"> jede OSS-Komponente: </w:t>
      </w:r>
    </w:p>
    <w:p w14:paraId="33FE11D2" w14:textId="77777777" w:rsidR="004833E0" w:rsidRDefault="004833E0" w:rsidP="004833E0">
      <w:pPr>
        <w:pStyle w:val="StandardWeb"/>
        <w:numPr>
          <w:ilvl w:val="0"/>
          <w:numId w:val="6"/>
        </w:numPr>
        <w:rPr>
          <w:rFonts w:ascii="ArialMT" w:hAnsi="ArialMT"/>
          <w:color w:val="161614"/>
        </w:rPr>
      </w:pPr>
      <w:r>
        <w:rPr>
          <w:rFonts w:ascii="AvenirNextW1G" w:hAnsi="AvenirNextW1G"/>
          <w:color w:val="161614"/>
          <w:sz w:val="18"/>
          <w:szCs w:val="18"/>
        </w:rPr>
        <w:t xml:space="preserve">Informationen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die Identifikation der Software (Versionsnummer, Quelle des Quellcodes (z. B. Website-URL) und wie die Software bezogen werden kann) </w:t>
      </w:r>
    </w:p>
    <w:p w14:paraId="34FE7889" w14:textId="77777777" w:rsidR="004833E0" w:rsidRDefault="004833E0" w:rsidP="004833E0">
      <w:pPr>
        <w:pStyle w:val="StandardWeb"/>
        <w:numPr>
          <w:ilvl w:val="0"/>
          <w:numId w:val="6"/>
        </w:numPr>
        <w:rPr>
          <w:rFonts w:ascii="ArialMT" w:hAnsi="ArialMT"/>
          <w:color w:val="161614"/>
        </w:rPr>
      </w:pPr>
      <w:r>
        <w:rPr>
          <w:rFonts w:ascii="AvenirNextW1G" w:hAnsi="AvenirNextW1G"/>
          <w:color w:val="161614"/>
          <w:sz w:val="18"/>
          <w:szCs w:val="18"/>
        </w:rPr>
        <w:t xml:space="preserve">Liste der anzuwendenden Lizenzen und (falls mehr als eine Lizenz gilt) Nennung derjenigen Lizenz, unter der Ihr Unternehmen die OSS vertreibt </w:t>
      </w:r>
    </w:p>
    <w:p w14:paraId="2162F20B" w14:textId="77777777" w:rsidR="004833E0" w:rsidRDefault="004833E0" w:rsidP="004833E0">
      <w:pPr>
        <w:pStyle w:val="StandardWeb"/>
        <w:numPr>
          <w:ilvl w:val="0"/>
          <w:numId w:val="6"/>
        </w:numPr>
        <w:rPr>
          <w:rFonts w:ascii="ArialMT" w:hAnsi="ArialMT"/>
          <w:color w:val="161614"/>
        </w:rPr>
      </w:pPr>
      <w:r>
        <w:rPr>
          <w:rFonts w:ascii="AvenirNextW1G" w:hAnsi="AvenirNextW1G"/>
          <w:color w:val="161614"/>
          <w:sz w:val="18"/>
          <w:szCs w:val="18"/>
        </w:rPr>
        <w:t xml:space="preserve">Alle </w:t>
      </w:r>
      <w:proofErr w:type="spellStart"/>
      <w:r>
        <w:rPr>
          <w:rFonts w:ascii="AvenirNextW1G" w:hAnsi="AvenirNextW1G"/>
          <w:color w:val="161614"/>
          <w:sz w:val="18"/>
          <w:szCs w:val="18"/>
        </w:rPr>
        <w:t>Änderungen</w:t>
      </w:r>
      <w:proofErr w:type="spellEnd"/>
      <w:r>
        <w:rPr>
          <w:rFonts w:ascii="AvenirNextW1G" w:hAnsi="AvenirNextW1G"/>
          <w:color w:val="161614"/>
          <w:sz w:val="18"/>
          <w:szCs w:val="18"/>
        </w:rPr>
        <w:t xml:space="preserve">, die Sie an der Software vorgenommen haben </w:t>
      </w:r>
    </w:p>
    <w:p w14:paraId="6BEC5467" w14:textId="77777777" w:rsidR="004833E0" w:rsidRDefault="004833E0" w:rsidP="004833E0">
      <w:pPr>
        <w:pStyle w:val="StandardWeb"/>
      </w:pPr>
      <w:r>
        <w:rPr>
          <w:rFonts w:ascii="AvenirNextW1G" w:hAnsi="AvenirNextW1G"/>
          <w:color w:val="474744"/>
          <w:sz w:val="18"/>
          <w:szCs w:val="18"/>
        </w:rPr>
        <w:t xml:space="preserve">Bei OSS, bei denen der Distributor laut Lizenzverpflichtung den Lizenztext und Urhebervermerke bereitstellen muss: </w:t>
      </w:r>
    </w:p>
    <w:p w14:paraId="646EED66" w14:textId="77777777" w:rsidR="004833E0" w:rsidRDefault="004833E0" w:rsidP="004833E0">
      <w:pPr>
        <w:pStyle w:val="StandardWeb"/>
      </w:pPr>
      <w:r>
        <w:rPr>
          <w:rFonts w:ascii="ArialMT" w:hAnsi="ArialMT"/>
          <w:color w:val="161614"/>
        </w:rPr>
        <w:t xml:space="preserve">• </w:t>
      </w:r>
      <w:r>
        <w:rPr>
          <w:rFonts w:ascii="AvenirNextW1G" w:hAnsi="AvenirNextW1G"/>
          <w:color w:val="161614"/>
          <w:sz w:val="18"/>
          <w:szCs w:val="18"/>
        </w:rPr>
        <w:t xml:space="preserve">Den Original-Lizenztext und den Urhebervermerk </w:t>
      </w:r>
      <w:r>
        <w:rPr>
          <w:rFonts w:ascii="AvenirNextW1G" w:hAnsi="AvenirNextW1G"/>
          <w:color w:val="474744"/>
          <w:sz w:val="18"/>
          <w:szCs w:val="18"/>
        </w:rPr>
        <w:t xml:space="preserve">Bei OSS, bei welcher die Lizenz eine Offenlegung des </w:t>
      </w:r>
    </w:p>
    <w:p w14:paraId="0E96572C" w14:textId="77777777" w:rsidR="004833E0" w:rsidRDefault="004833E0" w:rsidP="004833E0">
      <w:pPr>
        <w:pStyle w:val="StandardWeb"/>
      </w:pPr>
      <w:r>
        <w:rPr>
          <w:rFonts w:ascii="AvenirNextW1G" w:hAnsi="AvenirNextW1G"/>
          <w:color w:val="474744"/>
          <w:sz w:val="18"/>
          <w:szCs w:val="18"/>
        </w:rPr>
        <w:t xml:space="preserve">Quellcodes erfordert: </w:t>
      </w:r>
    </w:p>
    <w:p w14:paraId="389AE2CA" w14:textId="77777777" w:rsidR="004833E0" w:rsidRDefault="004833E0" w:rsidP="004833E0">
      <w:pPr>
        <w:pStyle w:val="StandardWeb"/>
      </w:pPr>
      <w:r>
        <w:rPr>
          <w:rFonts w:ascii="ArialMT" w:hAnsi="ArialMT"/>
          <w:color w:val="161614"/>
        </w:rPr>
        <w:t xml:space="preserve">• </w:t>
      </w:r>
      <w:r>
        <w:rPr>
          <w:rFonts w:ascii="AvenirNextW1G" w:hAnsi="AvenirNextW1G"/>
          <w:color w:val="161614"/>
          <w:sz w:val="18"/>
          <w:szCs w:val="18"/>
        </w:rPr>
        <w:t xml:space="preserve">Den erforderlichen Quellcode (Im Fall von GPL </w:t>
      </w:r>
      <w:proofErr w:type="spellStart"/>
      <w:r>
        <w:rPr>
          <w:rFonts w:ascii="AvenirNextW1G" w:hAnsi="AvenirNextW1G"/>
          <w:color w:val="161614"/>
          <w:sz w:val="18"/>
          <w:szCs w:val="18"/>
        </w:rPr>
        <w:t>müssen</w:t>
      </w:r>
      <w:proofErr w:type="spellEnd"/>
      <w:r>
        <w:rPr>
          <w:rFonts w:ascii="AvenirNextW1G" w:hAnsi="AvenirNextW1G"/>
          <w:color w:val="161614"/>
          <w:sz w:val="18"/>
          <w:szCs w:val="18"/>
        </w:rPr>
        <w:t xml:space="preserve"> Sie </w:t>
      </w:r>
      <w:proofErr w:type="spellStart"/>
      <w:r>
        <w:rPr>
          <w:rFonts w:ascii="AvenirNextW1G" w:hAnsi="AvenirNextW1G"/>
          <w:color w:val="161614"/>
          <w:sz w:val="18"/>
          <w:szCs w:val="18"/>
        </w:rPr>
        <w:t>zusätzlich</w:t>
      </w:r>
      <w:proofErr w:type="spellEnd"/>
      <w:r>
        <w:rPr>
          <w:rFonts w:ascii="AvenirNextW1G" w:hAnsi="AvenirNextW1G"/>
          <w:color w:val="161614"/>
          <w:sz w:val="18"/>
          <w:szCs w:val="18"/>
        </w:rPr>
        <w:t xml:space="preserve"> zum Quellcode auch diejenigen Skripte bereitstellen, die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die Generierung der aus dem Quellcode erstellten </w:t>
      </w:r>
      <w:proofErr w:type="spellStart"/>
      <w:r>
        <w:rPr>
          <w:rFonts w:ascii="AvenirNextW1G" w:hAnsi="AvenirNextW1G"/>
          <w:color w:val="161614"/>
          <w:sz w:val="18"/>
          <w:szCs w:val="18"/>
        </w:rPr>
        <w:t>ausführbaren</w:t>
      </w:r>
      <w:proofErr w:type="spellEnd"/>
      <w:r>
        <w:rPr>
          <w:rFonts w:ascii="AvenirNextW1G" w:hAnsi="AvenirNextW1G"/>
          <w:color w:val="161614"/>
          <w:sz w:val="18"/>
          <w:szCs w:val="18"/>
        </w:rPr>
        <w:t xml:space="preserve"> Dateien verwendet werden.) </w:t>
      </w:r>
    </w:p>
    <w:p w14:paraId="28FB34E1" w14:textId="77777777" w:rsidR="004833E0" w:rsidRDefault="004833E0" w:rsidP="004833E0">
      <w:pPr>
        <w:pStyle w:val="StandardWeb"/>
      </w:pPr>
      <w:r>
        <w:rPr>
          <w:rFonts w:ascii="AvenirNextW1G" w:hAnsi="AvenirNextW1G"/>
          <w:color w:val="161614"/>
          <w:sz w:val="18"/>
          <w:szCs w:val="18"/>
        </w:rPr>
        <w:t xml:space="preserve">In einigen </w:t>
      </w:r>
      <w:proofErr w:type="spellStart"/>
      <w:r>
        <w:rPr>
          <w:rFonts w:ascii="AvenirNextW1G" w:hAnsi="AvenirNextW1G"/>
          <w:color w:val="161614"/>
          <w:sz w:val="18"/>
          <w:szCs w:val="18"/>
        </w:rPr>
        <w:t>Fällen</w:t>
      </w:r>
      <w:proofErr w:type="spellEnd"/>
      <w:r>
        <w:rPr>
          <w:rFonts w:ascii="AvenirNextW1G" w:hAnsi="AvenirNextW1G"/>
          <w:color w:val="161614"/>
          <w:sz w:val="18"/>
          <w:szCs w:val="18"/>
        </w:rPr>
        <w:t xml:space="preserve">, in denen eine OSS-Komponente selbst wiederum eine </w:t>
      </w:r>
      <w:proofErr w:type="spellStart"/>
      <w:r>
        <w:rPr>
          <w:rFonts w:ascii="AvenirNextW1G" w:hAnsi="AvenirNextW1G"/>
          <w:color w:val="161614"/>
          <w:sz w:val="18"/>
          <w:szCs w:val="18"/>
        </w:rPr>
        <w:t>sekundäre</w:t>
      </w:r>
      <w:proofErr w:type="spellEnd"/>
      <w:r>
        <w:rPr>
          <w:rFonts w:ascii="AvenirNextW1G" w:hAnsi="AvenirNextW1G"/>
          <w:color w:val="161614"/>
          <w:sz w:val="18"/>
          <w:szCs w:val="18"/>
        </w:rPr>
        <w:t xml:space="preserve"> OSS-Komponente </w:t>
      </w:r>
      <w:proofErr w:type="spellStart"/>
      <w:r>
        <w:rPr>
          <w:rFonts w:ascii="AvenirNextW1G" w:hAnsi="AvenirNextW1G"/>
          <w:color w:val="161614"/>
          <w:sz w:val="18"/>
          <w:szCs w:val="18"/>
        </w:rPr>
        <w:t>enthält</w:t>
      </w:r>
      <w:proofErr w:type="spellEnd"/>
      <w:r>
        <w:rPr>
          <w:rFonts w:ascii="AvenirNextW1G" w:hAnsi="AvenirNextW1G"/>
          <w:color w:val="161614"/>
          <w:sz w:val="18"/>
          <w:szCs w:val="18"/>
        </w:rPr>
        <w:t xml:space="preserve">, </w:t>
      </w:r>
      <w:proofErr w:type="spellStart"/>
      <w:r>
        <w:rPr>
          <w:rFonts w:ascii="AvenirNextW1G" w:hAnsi="AvenirNextW1G"/>
          <w:color w:val="161614"/>
          <w:sz w:val="18"/>
          <w:szCs w:val="18"/>
        </w:rPr>
        <w:t>müssen</w:t>
      </w:r>
      <w:proofErr w:type="spellEnd"/>
      <w:r>
        <w:rPr>
          <w:rFonts w:ascii="AvenirNextW1G" w:hAnsi="AvenirNextW1G"/>
          <w:color w:val="161614"/>
          <w:sz w:val="18"/>
          <w:szCs w:val="18"/>
        </w:rPr>
        <w:t xml:space="preserve"> Sie auch Informationen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diese </w:t>
      </w:r>
      <w:proofErr w:type="spellStart"/>
      <w:r>
        <w:rPr>
          <w:rFonts w:ascii="AvenirNextW1G" w:hAnsi="AvenirNextW1G"/>
          <w:color w:val="161614"/>
          <w:sz w:val="18"/>
          <w:szCs w:val="18"/>
        </w:rPr>
        <w:t>sekundäre</w:t>
      </w:r>
      <w:proofErr w:type="spellEnd"/>
      <w:r>
        <w:rPr>
          <w:rFonts w:ascii="AvenirNextW1G" w:hAnsi="AvenirNextW1G"/>
          <w:color w:val="161614"/>
          <w:sz w:val="18"/>
          <w:szCs w:val="18"/>
        </w:rPr>
        <w:t xml:space="preserve"> OSS- Komponente bereitstellen. </w:t>
      </w:r>
    </w:p>
    <w:p w14:paraId="482858E1" w14:textId="77777777" w:rsidR="004833E0" w:rsidRDefault="004833E0" w:rsidP="004833E0">
      <w:pPr>
        <w:pStyle w:val="StandardWeb"/>
      </w:pPr>
      <w:r>
        <w:rPr>
          <w:rFonts w:ascii="AvenirNextW1G" w:hAnsi="AvenirNextW1G"/>
          <w:color w:val="161614"/>
          <w:sz w:val="18"/>
          <w:szCs w:val="18"/>
        </w:rPr>
        <w:t xml:space="preserve">Die oben genannten Informationen sind ziemlich allgemein gehalten. Ein Kunde </w:t>
      </w:r>
      <w:proofErr w:type="spellStart"/>
      <w:r>
        <w:rPr>
          <w:rFonts w:ascii="AvenirNextW1G" w:hAnsi="AvenirNextW1G"/>
          <w:color w:val="161614"/>
          <w:sz w:val="18"/>
          <w:szCs w:val="18"/>
        </w:rPr>
        <w:t>benötigt</w:t>
      </w:r>
      <w:proofErr w:type="spellEnd"/>
      <w:r>
        <w:rPr>
          <w:rFonts w:ascii="AvenirNextW1G" w:hAnsi="AvenirNextW1G"/>
          <w:color w:val="161614"/>
          <w:sz w:val="18"/>
          <w:szCs w:val="18"/>
        </w:rPr>
        <w:t xml:space="preserve"> </w:t>
      </w:r>
      <w:proofErr w:type="spellStart"/>
      <w:r>
        <w:rPr>
          <w:rFonts w:ascii="AvenirNextW1G" w:hAnsi="AvenirNextW1G"/>
          <w:color w:val="161614"/>
          <w:sz w:val="18"/>
          <w:szCs w:val="18"/>
        </w:rPr>
        <w:t>möglicherweise</w:t>
      </w:r>
      <w:proofErr w:type="spellEnd"/>
      <w:r>
        <w:rPr>
          <w:rFonts w:ascii="AvenirNextW1G" w:hAnsi="AvenirNextW1G"/>
          <w:color w:val="161614"/>
          <w:sz w:val="18"/>
          <w:szCs w:val="18"/>
        </w:rPr>
        <w:t xml:space="preserve"> bestimmte Informationen, </w:t>
      </w:r>
      <w:proofErr w:type="spellStart"/>
      <w:r>
        <w:rPr>
          <w:rFonts w:ascii="AvenirNextW1G" w:hAnsi="AvenirNextW1G"/>
          <w:color w:val="161614"/>
          <w:sz w:val="18"/>
          <w:szCs w:val="18"/>
        </w:rPr>
        <w:t>während</w:t>
      </w:r>
      <w:proofErr w:type="spellEnd"/>
      <w:r>
        <w:rPr>
          <w:rFonts w:ascii="AvenirNextW1G" w:hAnsi="AvenirNextW1G"/>
          <w:color w:val="161614"/>
          <w:sz w:val="18"/>
          <w:szCs w:val="18"/>
        </w:rPr>
        <w:t xml:space="preserve"> ein anderer Kunde stattdessen andere Informationen </w:t>
      </w:r>
      <w:proofErr w:type="spellStart"/>
      <w:r>
        <w:rPr>
          <w:rFonts w:ascii="AvenirNextW1G" w:hAnsi="AvenirNextW1G"/>
          <w:color w:val="161614"/>
          <w:sz w:val="18"/>
          <w:szCs w:val="18"/>
        </w:rPr>
        <w:t>benötigt</w:t>
      </w:r>
      <w:proofErr w:type="spellEnd"/>
      <w:r>
        <w:rPr>
          <w:rFonts w:ascii="AvenirNextW1G" w:hAnsi="AvenirNextW1G"/>
          <w:color w:val="161614"/>
          <w:sz w:val="18"/>
          <w:szCs w:val="18"/>
        </w:rPr>
        <w:t xml:space="preserve">. Es ist wichtig, mit Ihren Kunden </w:t>
      </w:r>
      <w:proofErr w:type="spellStart"/>
      <w:r>
        <w:rPr>
          <w:rFonts w:ascii="AvenirNextW1G" w:hAnsi="AvenirNextW1G"/>
          <w:color w:val="161614"/>
          <w:sz w:val="18"/>
          <w:szCs w:val="18"/>
        </w:rPr>
        <w:t>über</w:t>
      </w:r>
      <w:proofErr w:type="spellEnd"/>
      <w:r>
        <w:rPr>
          <w:rFonts w:ascii="AvenirNextW1G" w:hAnsi="AvenirNextW1G"/>
          <w:color w:val="161614"/>
          <w:sz w:val="18"/>
          <w:szCs w:val="18"/>
        </w:rPr>
        <w:t xml:space="preserve"> die </w:t>
      </w:r>
      <w:proofErr w:type="spellStart"/>
      <w:r>
        <w:rPr>
          <w:rFonts w:ascii="AvenirNextW1G" w:hAnsi="AvenirNextW1G"/>
          <w:color w:val="161614"/>
          <w:sz w:val="18"/>
          <w:szCs w:val="18"/>
        </w:rPr>
        <w:t>benötigten</w:t>
      </w:r>
      <w:proofErr w:type="spellEnd"/>
      <w:r>
        <w:rPr>
          <w:rFonts w:ascii="AvenirNextW1G" w:hAnsi="AvenirNextW1G"/>
          <w:color w:val="161614"/>
          <w:sz w:val="18"/>
          <w:szCs w:val="18"/>
        </w:rPr>
        <w:t xml:space="preserve"> Informationen und deren Format zu kommunizieren. </w:t>
      </w:r>
    </w:p>
    <w:p w14:paraId="4EE691F8" w14:textId="77777777" w:rsidR="004833E0" w:rsidRDefault="004833E0" w:rsidP="004833E0">
      <w:pPr>
        <w:pStyle w:val="StandardWeb"/>
      </w:pPr>
      <w:r>
        <w:rPr>
          <w:rFonts w:ascii="AvenirNextW1G" w:hAnsi="AvenirNextW1G"/>
          <w:color w:val="474744"/>
          <w:sz w:val="22"/>
          <w:szCs w:val="22"/>
        </w:rPr>
        <w:t xml:space="preserve">Das SPDX-Projekt </w:t>
      </w:r>
    </w:p>
    <w:p w14:paraId="7E7AB5F3" w14:textId="77777777" w:rsidR="004833E0" w:rsidRDefault="004833E0" w:rsidP="004833E0">
      <w:pPr>
        <w:pStyle w:val="StandardWeb"/>
      </w:pPr>
      <w:r>
        <w:rPr>
          <w:rFonts w:ascii="AvenirNextW1G" w:hAnsi="AvenirNextW1G"/>
          <w:color w:val="161614"/>
          <w:sz w:val="18"/>
          <w:szCs w:val="18"/>
        </w:rPr>
        <w:t xml:space="preserve">Das von der Linux </w:t>
      </w:r>
      <w:proofErr w:type="spellStart"/>
      <w:r>
        <w:rPr>
          <w:rFonts w:ascii="AvenirNextW1G" w:hAnsi="AvenirNextW1G"/>
          <w:color w:val="161614"/>
          <w:sz w:val="18"/>
          <w:szCs w:val="18"/>
        </w:rPr>
        <w:t>Foundation</w:t>
      </w:r>
      <w:proofErr w:type="spellEnd"/>
      <w:r>
        <w:rPr>
          <w:rFonts w:ascii="AvenirNextW1G" w:hAnsi="AvenirNextW1G"/>
          <w:color w:val="161614"/>
          <w:sz w:val="18"/>
          <w:szCs w:val="18"/>
        </w:rPr>
        <w:t xml:space="preserve"> gehostete, SPDX</w:t>
      </w:r>
      <w:proofErr w:type="gramStart"/>
      <w:r>
        <w:rPr>
          <w:rFonts w:ascii="AvenirNextW1G" w:hAnsi="AvenirNextW1G"/>
          <w:color w:val="161614"/>
          <w:sz w:val="18"/>
          <w:szCs w:val="18"/>
        </w:rPr>
        <w:t>®(</w:t>
      </w:r>
      <w:proofErr w:type="gramEnd"/>
      <w:r>
        <w:rPr>
          <w:rFonts w:ascii="AvenirNextW1G" w:hAnsi="AvenirNextW1G"/>
          <w:color w:val="161614"/>
          <w:sz w:val="18"/>
          <w:szCs w:val="18"/>
        </w:rPr>
        <w:t xml:space="preserve">Software Package Data Exchange®)-Projekt stellt ein standardisiertes Format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den Austausch von Lizenzinformationen bereit. </w:t>
      </w:r>
    </w:p>
    <w:p w14:paraId="44A329D5" w14:textId="77777777" w:rsidR="004833E0" w:rsidRDefault="004833E0" w:rsidP="004833E0">
      <w:pPr>
        <w:pStyle w:val="StandardWeb"/>
      </w:pPr>
      <w:r>
        <w:rPr>
          <w:rFonts w:ascii="AvenirNextW1G" w:hAnsi="AvenirNextW1G"/>
          <w:color w:val="161614"/>
          <w:sz w:val="18"/>
          <w:szCs w:val="18"/>
        </w:rPr>
        <w:t xml:space="preserve">Das Format kann von jeder Person verwendet werden, und es wird dringend empfohlen, es in der gesamten Lieferkette zu verwenden. Informationen zu diesem Format finden Sie unter: </w:t>
      </w:r>
    </w:p>
    <w:p w14:paraId="4288A247" w14:textId="77777777" w:rsidR="004833E0" w:rsidRDefault="004833E0" w:rsidP="004833E0">
      <w:pPr>
        <w:pStyle w:val="StandardWeb"/>
      </w:pPr>
      <w:r>
        <w:rPr>
          <w:rFonts w:ascii="AvenirNextW1G" w:hAnsi="AvenirNextW1G"/>
          <w:color w:val="161614"/>
          <w:sz w:val="18"/>
          <w:szCs w:val="18"/>
        </w:rPr>
        <w:t xml:space="preserve">https://spdx.org/ </w:t>
      </w:r>
    </w:p>
    <w:p w14:paraId="0EC645BA" w14:textId="77777777" w:rsidR="004833E0" w:rsidRDefault="004833E0" w:rsidP="004833E0">
      <w:pPr>
        <w:pStyle w:val="StandardWeb"/>
      </w:pPr>
      <w:r>
        <w:rPr>
          <w:rFonts w:ascii="AvenirNextW1G" w:hAnsi="AvenirNextW1G"/>
          <w:color w:val="474744"/>
          <w:sz w:val="22"/>
          <w:szCs w:val="22"/>
        </w:rPr>
        <w:t xml:space="preserve">Werkzeuge zum Scannen von Quellcode </w:t>
      </w:r>
    </w:p>
    <w:p w14:paraId="676DB26E" w14:textId="77777777" w:rsidR="004833E0" w:rsidRDefault="004833E0" w:rsidP="004833E0">
      <w:pPr>
        <w:pStyle w:val="StandardWeb"/>
      </w:pPr>
      <w:r>
        <w:rPr>
          <w:rFonts w:ascii="AvenirNextW1G" w:hAnsi="AvenirNextW1G"/>
          <w:color w:val="161614"/>
          <w:sz w:val="18"/>
          <w:szCs w:val="18"/>
        </w:rPr>
        <w:lastRenderedPageBreak/>
        <w:t xml:space="preserve">Es gibt Scan-Tools, die OSS in Software-Paketen erkennen und einige Informationen automatisch generieren </w:t>
      </w:r>
      <w:proofErr w:type="spellStart"/>
      <w:r>
        <w:rPr>
          <w:rFonts w:ascii="AvenirNextW1G" w:hAnsi="AvenirNextW1G"/>
          <w:color w:val="161614"/>
          <w:sz w:val="18"/>
          <w:szCs w:val="18"/>
        </w:rPr>
        <w:t>können</w:t>
      </w:r>
      <w:proofErr w:type="spellEnd"/>
      <w:r>
        <w:rPr>
          <w:rFonts w:ascii="AvenirNextW1G" w:hAnsi="AvenirNextW1G"/>
          <w:color w:val="161614"/>
          <w:sz w:val="18"/>
          <w:szCs w:val="18"/>
        </w:rPr>
        <w:t xml:space="preserve">. Beispielsweise hat das von der Linux </w:t>
      </w:r>
      <w:proofErr w:type="spellStart"/>
      <w:r>
        <w:rPr>
          <w:rFonts w:ascii="AvenirNextW1G" w:hAnsi="AvenirNextW1G"/>
          <w:color w:val="161614"/>
          <w:sz w:val="18"/>
          <w:szCs w:val="18"/>
        </w:rPr>
        <w:t>Foundation</w:t>
      </w:r>
      <w:proofErr w:type="spellEnd"/>
      <w:r>
        <w:rPr>
          <w:rFonts w:ascii="AvenirNextW1G" w:hAnsi="AvenirNextW1G"/>
          <w:color w:val="161614"/>
          <w:sz w:val="18"/>
          <w:szCs w:val="18"/>
        </w:rPr>
        <w:t xml:space="preserve"> gehostete </w:t>
      </w:r>
      <w:proofErr w:type="spellStart"/>
      <w:r>
        <w:rPr>
          <w:rFonts w:ascii="AvenirNextW1G" w:hAnsi="AvenirNextW1G"/>
          <w:color w:val="161614"/>
          <w:sz w:val="18"/>
          <w:szCs w:val="18"/>
        </w:rPr>
        <w:t>FOSSology</w:t>
      </w:r>
      <w:proofErr w:type="spellEnd"/>
      <w:r>
        <w:rPr>
          <w:rFonts w:ascii="AvenirNextW1G" w:hAnsi="AvenirNextW1G"/>
          <w:color w:val="161614"/>
          <w:sz w:val="18"/>
          <w:szCs w:val="18"/>
        </w:rPr>
        <w:t xml:space="preserve">-Projekt ein solches Scan-Tool entwickelt. Das </w:t>
      </w:r>
      <w:proofErr w:type="spellStart"/>
      <w:r>
        <w:rPr>
          <w:rFonts w:ascii="AvenirNextW1G" w:hAnsi="AvenirNextW1G"/>
          <w:color w:val="161614"/>
          <w:sz w:val="18"/>
          <w:szCs w:val="18"/>
        </w:rPr>
        <w:t>FOSSology</w:t>
      </w:r>
      <w:proofErr w:type="spellEnd"/>
      <w:r>
        <w:rPr>
          <w:rFonts w:ascii="AvenirNextW1G" w:hAnsi="AvenirNextW1G"/>
          <w:color w:val="161614"/>
          <w:sz w:val="18"/>
          <w:szCs w:val="18"/>
        </w:rPr>
        <w:t xml:space="preserve">-Tool ist unter einer OSS-Lizenz </w:t>
      </w:r>
      <w:proofErr w:type="spellStart"/>
      <w:r>
        <w:rPr>
          <w:rFonts w:ascii="AvenirNextW1G" w:hAnsi="AvenirNextW1G"/>
          <w:color w:val="161614"/>
          <w:sz w:val="18"/>
          <w:szCs w:val="18"/>
        </w:rPr>
        <w:t>erhältlich</w:t>
      </w:r>
      <w:proofErr w:type="spellEnd"/>
      <w:r>
        <w:rPr>
          <w:rFonts w:ascii="AvenirNextW1G" w:hAnsi="AvenirNextW1G"/>
          <w:color w:val="161614"/>
          <w:sz w:val="18"/>
          <w:szCs w:val="18"/>
        </w:rPr>
        <w:t xml:space="preserve"> und kann von jedermann frei verwendet werden. Es stehen auch andere Scan-Tools mit kommerziellen Lizenzen zur </w:t>
      </w:r>
      <w:proofErr w:type="spellStart"/>
      <w:r>
        <w:rPr>
          <w:rFonts w:ascii="AvenirNextW1G" w:hAnsi="AvenirNextW1G"/>
          <w:color w:val="161614"/>
          <w:sz w:val="18"/>
          <w:szCs w:val="18"/>
        </w:rPr>
        <w:t>Verfügung</w:t>
      </w:r>
      <w:proofErr w:type="spellEnd"/>
      <w:r>
        <w:rPr>
          <w:rFonts w:ascii="AvenirNextW1G" w:hAnsi="AvenirNextW1G"/>
          <w:color w:val="161614"/>
          <w:sz w:val="18"/>
          <w:szCs w:val="18"/>
        </w:rPr>
        <w:t xml:space="preserve">. Es wird empfohlen, solche Tools zu verwenden, um OSS-Lizenzen in Softwarepaketen </w:t>
      </w:r>
      <w:proofErr w:type="spellStart"/>
      <w:r>
        <w:rPr>
          <w:rFonts w:ascii="AvenirNextW1G" w:hAnsi="AvenirNextW1G"/>
          <w:color w:val="161614"/>
          <w:sz w:val="18"/>
          <w:szCs w:val="18"/>
        </w:rPr>
        <w:t>während</w:t>
      </w:r>
      <w:proofErr w:type="spellEnd"/>
      <w:r>
        <w:rPr>
          <w:rFonts w:ascii="AvenirNextW1G" w:hAnsi="AvenirNextW1G"/>
          <w:color w:val="161614"/>
          <w:sz w:val="18"/>
          <w:szCs w:val="18"/>
        </w:rPr>
        <w:t xml:space="preserve"> der Entwicklung und vor Auslieferung zu </w:t>
      </w:r>
      <w:proofErr w:type="spellStart"/>
      <w:r>
        <w:rPr>
          <w:rFonts w:ascii="AvenirNextW1G" w:hAnsi="AvenirNextW1G"/>
          <w:color w:val="161614"/>
          <w:sz w:val="18"/>
          <w:szCs w:val="18"/>
        </w:rPr>
        <w:t>überprüfen</w:t>
      </w:r>
      <w:proofErr w:type="spellEnd"/>
      <w:r>
        <w:rPr>
          <w:rFonts w:ascii="AvenirNextW1G" w:hAnsi="AvenirNextW1G"/>
          <w:color w:val="161614"/>
          <w:sz w:val="18"/>
          <w:szCs w:val="18"/>
        </w:rPr>
        <w:t xml:space="preserve">. </w:t>
      </w:r>
    </w:p>
    <w:p w14:paraId="76631933" w14:textId="77777777" w:rsidR="004833E0" w:rsidRDefault="004833E0" w:rsidP="004833E0">
      <w:pPr>
        <w:pStyle w:val="StandardWeb"/>
      </w:pPr>
      <w:r>
        <w:rPr>
          <w:rFonts w:ascii="AvenirNextW1G" w:hAnsi="AvenirNextW1G"/>
          <w:color w:val="161614"/>
          <w:sz w:val="18"/>
          <w:szCs w:val="18"/>
        </w:rPr>
        <w:t xml:space="preserve">Einige Scan-Tools </w:t>
      </w:r>
      <w:proofErr w:type="spellStart"/>
      <w:r>
        <w:rPr>
          <w:rFonts w:ascii="AvenirNextW1G" w:hAnsi="AvenirNextW1G"/>
          <w:color w:val="161614"/>
          <w:sz w:val="18"/>
          <w:szCs w:val="18"/>
        </w:rPr>
        <w:t>können</w:t>
      </w:r>
      <w:proofErr w:type="spellEnd"/>
      <w:r>
        <w:rPr>
          <w:rFonts w:ascii="AvenirNextW1G" w:hAnsi="AvenirNextW1G"/>
          <w:color w:val="161614"/>
          <w:sz w:val="18"/>
          <w:szCs w:val="18"/>
        </w:rPr>
        <w:t xml:space="preserve"> Berichte basierend auf der SPDX-Spezifikation erstellen. Diese Scan-Tools sind </w:t>
      </w:r>
      <w:proofErr w:type="spellStart"/>
      <w:r>
        <w:rPr>
          <w:rFonts w:ascii="AvenirNextW1G" w:hAnsi="AvenirNextW1G"/>
          <w:color w:val="161614"/>
          <w:sz w:val="18"/>
          <w:szCs w:val="18"/>
        </w:rPr>
        <w:t>nützlich</w:t>
      </w:r>
      <w:proofErr w:type="spellEnd"/>
      <w:r>
        <w:rPr>
          <w:rFonts w:ascii="AvenirNextW1G" w:hAnsi="AvenirNextW1G"/>
          <w:color w:val="161614"/>
          <w:sz w:val="18"/>
          <w:szCs w:val="18"/>
        </w:rPr>
        <w:t xml:space="preserve">, um Informationen zu generieren, die direkt in den </w:t>
      </w:r>
      <w:proofErr w:type="spellStart"/>
      <w:r>
        <w:rPr>
          <w:rFonts w:ascii="AvenirNextW1G" w:hAnsi="AvenirNextW1G"/>
          <w:color w:val="161614"/>
          <w:sz w:val="18"/>
          <w:szCs w:val="18"/>
        </w:rPr>
        <w:t>Liefergegenständen</w:t>
      </w:r>
      <w:proofErr w:type="spellEnd"/>
      <w:r>
        <w:rPr>
          <w:rFonts w:ascii="AvenirNextW1G" w:hAnsi="AvenirNextW1G"/>
          <w:color w:val="161614"/>
          <w:sz w:val="18"/>
          <w:szCs w:val="18"/>
        </w:rPr>
        <w:t xml:space="preserve"> </w:t>
      </w:r>
      <w:proofErr w:type="spellStart"/>
      <w:r>
        <w:rPr>
          <w:rFonts w:ascii="AvenirNextW1G" w:hAnsi="AvenirNextW1G"/>
          <w:color w:val="161614"/>
          <w:sz w:val="18"/>
          <w:szCs w:val="18"/>
        </w:rPr>
        <w:t>für</w:t>
      </w:r>
      <w:proofErr w:type="spellEnd"/>
      <w:r>
        <w:rPr>
          <w:rFonts w:ascii="AvenirNextW1G" w:hAnsi="AvenirNextW1G"/>
          <w:color w:val="161614"/>
          <w:sz w:val="18"/>
          <w:szCs w:val="18"/>
        </w:rPr>
        <w:t xml:space="preserve"> einen Kunden enthalten sein </w:t>
      </w:r>
      <w:proofErr w:type="spellStart"/>
      <w:r>
        <w:rPr>
          <w:rFonts w:ascii="AvenirNextW1G" w:hAnsi="AvenirNextW1G"/>
          <w:color w:val="161614"/>
          <w:sz w:val="18"/>
          <w:szCs w:val="18"/>
        </w:rPr>
        <w:t>können</w:t>
      </w:r>
      <w:proofErr w:type="spellEnd"/>
      <w:r>
        <w:rPr>
          <w:rFonts w:ascii="AvenirNextW1G" w:hAnsi="AvenirNextW1G"/>
          <w:color w:val="161614"/>
          <w:sz w:val="18"/>
          <w:szCs w:val="18"/>
        </w:rPr>
        <w:t xml:space="preserve">. </w:t>
      </w:r>
    </w:p>
    <w:p w14:paraId="52CAA14D" w14:textId="77777777" w:rsidR="004833E0" w:rsidRDefault="004833E0" w:rsidP="004833E0">
      <w:pPr>
        <w:pStyle w:val="StandardWeb"/>
      </w:pPr>
      <w:proofErr w:type="spellStart"/>
      <w:r>
        <w:rPr>
          <w:rFonts w:ascii="ArialMT" w:hAnsi="ArialMT"/>
          <w:color w:val="161614"/>
          <w:sz w:val="20"/>
          <w:szCs w:val="20"/>
        </w:rPr>
        <w:t>Über</w:t>
      </w:r>
      <w:proofErr w:type="spellEnd"/>
      <w:r>
        <w:rPr>
          <w:rFonts w:ascii="ArialMT" w:hAnsi="ArialMT"/>
          <w:color w:val="161614"/>
          <w:sz w:val="20"/>
          <w:szCs w:val="20"/>
        </w:rPr>
        <w:t xml:space="preserve"> das </w:t>
      </w:r>
      <w:proofErr w:type="spellStart"/>
      <w:r>
        <w:rPr>
          <w:rFonts w:ascii="ArialMT" w:hAnsi="ArialMT"/>
          <w:color w:val="161614"/>
          <w:sz w:val="20"/>
          <w:szCs w:val="20"/>
        </w:rPr>
        <w:t>OpenChain</w:t>
      </w:r>
      <w:r>
        <w:rPr>
          <w:rFonts w:ascii="ArialMT" w:hAnsi="ArialMT"/>
          <w:color w:val="161614"/>
          <w:sz w:val="20"/>
          <w:szCs w:val="20"/>
        </w:rPr>
        <w:softHyphen/>
        <w:t>Projekt</w:t>
      </w:r>
      <w:proofErr w:type="spellEnd"/>
      <w:r>
        <w:rPr>
          <w:rFonts w:ascii="ArialMT" w:hAnsi="ArialMT"/>
          <w:color w:val="161614"/>
          <w:sz w:val="20"/>
          <w:szCs w:val="20"/>
        </w:rPr>
        <w:t xml:space="preserve"> </w:t>
      </w:r>
    </w:p>
    <w:p w14:paraId="429AF6D7" w14:textId="77777777" w:rsidR="004833E0" w:rsidRDefault="004833E0" w:rsidP="004833E0">
      <w:pPr>
        <w:pStyle w:val="StandardWeb"/>
      </w:pPr>
      <w:r>
        <w:rPr>
          <w:rFonts w:ascii="ArialMT" w:hAnsi="ArialMT"/>
          <w:color w:val="161614"/>
          <w:sz w:val="16"/>
          <w:szCs w:val="16"/>
        </w:rPr>
        <w:t xml:space="preserve">Das </w:t>
      </w:r>
      <w:proofErr w:type="spellStart"/>
      <w:r>
        <w:rPr>
          <w:rFonts w:ascii="ArialMT" w:hAnsi="ArialMT"/>
          <w:color w:val="161614"/>
          <w:sz w:val="16"/>
          <w:szCs w:val="16"/>
        </w:rPr>
        <w:t>OpenChain</w:t>
      </w:r>
      <w:r>
        <w:rPr>
          <w:rFonts w:ascii="ArialMT" w:hAnsi="ArialMT"/>
          <w:color w:val="161614"/>
          <w:sz w:val="16"/>
          <w:szCs w:val="16"/>
        </w:rPr>
        <w:softHyphen/>
        <w:t>Projekt</w:t>
      </w:r>
      <w:proofErr w:type="spellEnd"/>
      <w:r>
        <w:rPr>
          <w:rFonts w:ascii="ArialMT" w:hAnsi="ArialMT"/>
          <w:color w:val="161614"/>
          <w:sz w:val="16"/>
          <w:szCs w:val="16"/>
        </w:rPr>
        <w:t xml:space="preserve"> </w:t>
      </w:r>
      <w:proofErr w:type="spellStart"/>
      <w:r>
        <w:rPr>
          <w:rFonts w:ascii="ArialMT" w:hAnsi="ArialMT"/>
          <w:color w:val="161614"/>
          <w:sz w:val="16"/>
          <w:szCs w:val="16"/>
        </w:rPr>
        <w:t>stärkt</w:t>
      </w:r>
      <w:proofErr w:type="spellEnd"/>
      <w:r>
        <w:rPr>
          <w:rFonts w:ascii="ArialMT" w:hAnsi="ArialMT"/>
          <w:color w:val="161614"/>
          <w:sz w:val="16"/>
          <w:szCs w:val="16"/>
        </w:rPr>
        <w:t xml:space="preserve"> das Vertrauen in Open Source, indem es </w:t>
      </w:r>
      <w:proofErr w:type="spellStart"/>
      <w:r>
        <w:rPr>
          <w:rFonts w:ascii="ArialMT" w:hAnsi="ArialMT"/>
          <w:color w:val="161614"/>
          <w:sz w:val="16"/>
          <w:szCs w:val="16"/>
        </w:rPr>
        <w:t>Open</w:t>
      </w:r>
      <w:r>
        <w:rPr>
          <w:rFonts w:ascii="ArialMT" w:hAnsi="ArialMT"/>
          <w:color w:val="161614"/>
          <w:sz w:val="16"/>
          <w:szCs w:val="16"/>
        </w:rPr>
        <w:softHyphen/>
        <w:t>Source</w:t>
      </w:r>
      <w:r>
        <w:rPr>
          <w:rFonts w:ascii="ArialMT" w:hAnsi="ArialMT"/>
          <w:color w:val="161614"/>
          <w:sz w:val="16"/>
          <w:szCs w:val="16"/>
        </w:rPr>
        <w:softHyphen/>
        <w:t>Lizenzcompliance</w:t>
      </w:r>
      <w:proofErr w:type="spellEnd"/>
      <w:r>
        <w:rPr>
          <w:rFonts w:ascii="ArialMT" w:hAnsi="ArialMT"/>
          <w:color w:val="161614"/>
          <w:sz w:val="16"/>
          <w:szCs w:val="16"/>
        </w:rPr>
        <w:t xml:space="preserve"> einfacher und konsistenter macht. Die </w:t>
      </w:r>
      <w:proofErr w:type="spellStart"/>
      <w:r>
        <w:rPr>
          <w:rFonts w:ascii="ArialMT" w:hAnsi="ArialMT"/>
          <w:color w:val="161614"/>
          <w:sz w:val="16"/>
          <w:szCs w:val="16"/>
        </w:rPr>
        <w:t>OpenChain</w:t>
      </w:r>
      <w:r>
        <w:rPr>
          <w:rFonts w:ascii="ArialMT" w:hAnsi="ArialMT"/>
          <w:color w:val="161614"/>
          <w:sz w:val="16"/>
          <w:szCs w:val="16"/>
        </w:rPr>
        <w:softHyphen/>
        <w:t>Spezifikation</w:t>
      </w:r>
      <w:proofErr w:type="spellEnd"/>
      <w:r>
        <w:rPr>
          <w:rFonts w:ascii="ArialMT" w:hAnsi="ArialMT"/>
          <w:color w:val="161614"/>
          <w:sz w:val="16"/>
          <w:szCs w:val="16"/>
        </w:rPr>
        <w:t xml:space="preserve"> definiert einen Kernsatz von Anforderungen, die jedes </w:t>
      </w:r>
      <w:proofErr w:type="spellStart"/>
      <w:r>
        <w:rPr>
          <w:rFonts w:ascii="ArialMT" w:hAnsi="ArialMT"/>
          <w:color w:val="161614"/>
          <w:sz w:val="16"/>
          <w:szCs w:val="16"/>
        </w:rPr>
        <w:t>Qualitätssicherungs</w:t>
      </w:r>
      <w:proofErr w:type="spellEnd"/>
      <w:r>
        <w:rPr>
          <w:rFonts w:ascii="ArialMT" w:hAnsi="ArialMT"/>
          <w:color w:val="161614"/>
          <w:sz w:val="16"/>
          <w:szCs w:val="16"/>
        </w:rPr>
        <w:softHyphen/>
        <w:t xml:space="preserve"> </w:t>
      </w:r>
      <w:proofErr w:type="spellStart"/>
      <w:r>
        <w:rPr>
          <w:rFonts w:ascii="ArialMT" w:hAnsi="ArialMT"/>
          <w:color w:val="161614"/>
          <w:sz w:val="16"/>
          <w:szCs w:val="16"/>
        </w:rPr>
        <w:t>programm</w:t>
      </w:r>
      <w:proofErr w:type="spellEnd"/>
      <w:r>
        <w:rPr>
          <w:rFonts w:ascii="ArialMT" w:hAnsi="ArialMT"/>
          <w:color w:val="161614"/>
          <w:sz w:val="16"/>
          <w:szCs w:val="16"/>
        </w:rPr>
        <w:t xml:space="preserve"> </w:t>
      </w:r>
      <w:proofErr w:type="spellStart"/>
      <w:r>
        <w:rPr>
          <w:rFonts w:ascii="ArialMT" w:hAnsi="ArialMT"/>
          <w:color w:val="161614"/>
          <w:sz w:val="16"/>
          <w:szCs w:val="16"/>
        </w:rPr>
        <w:t>erfüllen</w:t>
      </w:r>
      <w:proofErr w:type="spellEnd"/>
      <w:r>
        <w:rPr>
          <w:rFonts w:ascii="ArialMT" w:hAnsi="ArialMT"/>
          <w:color w:val="161614"/>
          <w:sz w:val="16"/>
          <w:szCs w:val="16"/>
        </w:rPr>
        <w:t xml:space="preserve"> muss. Mit "</w:t>
      </w:r>
      <w:proofErr w:type="spellStart"/>
      <w:r>
        <w:rPr>
          <w:rFonts w:ascii="ArialMT" w:hAnsi="ArialMT"/>
          <w:color w:val="161614"/>
          <w:sz w:val="16"/>
          <w:szCs w:val="16"/>
        </w:rPr>
        <w:t>OpenChain</w:t>
      </w:r>
      <w:proofErr w:type="spellEnd"/>
      <w:r>
        <w:rPr>
          <w:rFonts w:ascii="ArialMT" w:hAnsi="ArialMT"/>
          <w:color w:val="161614"/>
          <w:sz w:val="16"/>
          <w:szCs w:val="16"/>
        </w:rPr>
        <w:t xml:space="preserve"> </w:t>
      </w:r>
      <w:proofErr w:type="spellStart"/>
      <w:r>
        <w:rPr>
          <w:rFonts w:ascii="ArialMT" w:hAnsi="ArialMT"/>
          <w:color w:val="161614"/>
          <w:sz w:val="16"/>
          <w:szCs w:val="16"/>
        </w:rPr>
        <w:t>Conformance</w:t>
      </w:r>
      <w:proofErr w:type="spellEnd"/>
      <w:r>
        <w:rPr>
          <w:rFonts w:ascii="ArialMT" w:hAnsi="ArialMT"/>
          <w:color w:val="161614"/>
          <w:sz w:val="16"/>
          <w:szCs w:val="16"/>
        </w:rPr>
        <w:t xml:space="preserve">" </w:t>
      </w:r>
      <w:proofErr w:type="spellStart"/>
      <w:r>
        <w:rPr>
          <w:rFonts w:ascii="ArialMT" w:hAnsi="ArialMT"/>
          <w:color w:val="161614"/>
          <w:sz w:val="16"/>
          <w:szCs w:val="16"/>
        </w:rPr>
        <w:t>können</w:t>
      </w:r>
      <w:proofErr w:type="spellEnd"/>
      <w:r>
        <w:rPr>
          <w:rFonts w:ascii="ArialMT" w:hAnsi="ArialMT"/>
          <w:color w:val="161614"/>
          <w:sz w:val="16"/>
          <w:szCs w:val="16"/>
        </w:rPr>
        <w:t xml:space="preserve"> Unternehmen die Einhaltung dieser Anforderungen nachweisen. Das "</w:t>
      </w:r>
      <w:proofErr w:type="spellStart"/>
      <w:r>
        <w:rPr>
          <w:rFonts w:ascii="ArialMT" w:hAnsi="ArialMT"/>
          <w:color w:val="161614"/>
          <w:sz w:val="16"/>
          <w:szCs w:val="16"/>
        </w:rPr>
        <w:t>OpenChain</w:t>
      </w:r>
      <w:r>
        <w:rPr>
          <w:rFonts w:ascii="ArialMT" w:hAnsi="ArialMT"/>
          <w:color w:val="161614"/>
          <w:sz w:val="16"/>
          <w:szCs w:val="16"/>
        </w:rPr>
        <w:softHyphen/>
        <w:t>Curriculum</w:t>
      </w:r>
      <w:proofErr w:type="spellEnd"/>
      <w:r>
        <w:rPr>
          <w:rFonts w:ascii="ArialMT" w:hAnsi="ArialMT"/>
          <w:color w:val="161614"/>
          <w:sz w:val="16"/>
          <w:szCs w:val="16"/>
        </w:rPr>
        <w:t xml:space="preserve">" </w:t>
      </w:r>
      <w:proofErr w:type="spellStart"/>
      <w:r>
        <w:rPr>
          <w:rFonts w:ascii="ArialMT" w:hAnsi="ArialMT"/>
          <w:color w:val="161614"/>
          <w:sz w:val="16"/>
          <w:szCs w:val="16"/>
        </w:rPr>
        <w:t>unterstützt</w:t>
      </w:r>
      <w:proofErr w:type="spellEnd"/>
      <w:r>
        <w:rPr>
          <w:rFonts w:ascii="ArialMT" w:hAnsi="ArialMT"/>
          <w:color w:val="161614"/>
          <w:sz w:val="16"/>
          <w:szCs w:val="16"/>
        </w:rPr>
        <w:t xml:space="preserve"> diesen Prozess, indem es umfangreiches Referenzmaterial </w:t>
      </w:r>
      <w:proofErr w:type="spellStart"/>
      <w:r>
        <w:rPr>
          <w:rFonts w:ascii="ArialMT" w:hAnsi="ArialMT"/>
          <w:color w:val="161614"/>
          <w:sz w:val="16"/>
          <w:szCs w:val="16"/>
        </w:rPr>
        <w:t>für</w:t>
      </w:r>
      <w:proofErr w:type="spellEnd"/>
      <w:r>
        <w:rPr>
          <w:rFonts w:ascii="ArialMT" w:hAnsi="ArialMT"/>
          <w:color w:val="161614"/>
          <w:sz w:val="16"/>
          <w:szCs w:val="16"/>
        </w:rPr>
        <w:t xml:space="preserve"> effektives </w:t>
      </w:r>
      <w:proofErr w:type="spellStart"/>
      <w:r>
        <w:rPr>
          <w:rFonts w:ascii="ArialMT" w:hAnsi="ArialMT"/>
          <w:color w:val="161614"/>
          <w:sz w:val="16"/>
          <w:szCs w:val="16"/>
        </w:rPr>
        <w:t>Open</w:t>
      </w:r>
      <w:r>
        <w:rPr>
          <w:rFonts w:ascii="ArialMT" w:hAnsi="ArialMT"/>
          <w:color w:val="161614"/>
          <w:sz w:val="16"/>
          <w:szCs w:val="16"/>
        </w:rPr>
        <w:softHyphen/>
        <w:t>Source</w:t>
      </w:r>
      <w:proofErr w:type="spellEnd"/>
      <w:r>
        <w:rPr>
          <w:rFonts w:ascii="ArialMT" w:hAnsi="ArialMT"/>
          <w:color w:val="161614"/>
          <w:sz w:val="16"/>
          <w:szCs w:val="16"/>
        </w:rPr>
        <w:softHyphen/>
        <w:t xml:space="preserve"> Training und </w:t>
      </w:r>
      <w:r>
        <w:rPr>
          <w:rFonts w:ascii="ArialMT" w:hAnsi="ArialMT"/>
          <w:color w:val="161614"/>
          <w:sz w:val="16"/>
          <w:szCs w:val="16"/>
        </w:rPr>
        <w:softHyphen/>
        <w:t xml:space="preserve">Management bereitstellt. Das Ergebnis ist, dass </w:t>
      </w:r>
      <w:proofErr w:type="spellStart"/>
      <w:r>
        <w:rPr>
          <w:rFonts w:ascii="ArialMT" w:hAnsi="ArialMT"/>
          <w:color w:val="161614"/>
          <w:sz w:val="16"/>
          <w:szCs w:val="16"/>
        </w:rPr>
        <w:t>Open</w:t>
      </w:r>
      <w:r>
        <w:rPr>
          <w:rFonts w:ascii="ArialMT" w:hAnsi="ArialMT"/>
          <w:color w:val="161614"/>
          <w:sz w:val="16"/>
          <w:szCs w:val="16"/>
        </w:rPr>
        <w:softHyphen/>
        <w:t>Source</w:t>
      </w:r>
      <w:r>
        <w:rPr>
          <w:rFonts w:ascii="ArialMT" w:hAnsi="ArialMT"/>
          <w:color w:val="161614"/>
          <w:sz w:val="16"/>
          <w:szCs w:val="16"/>
        </w:rPr>
        <w:softHyphen/>
        <w:t>Lizenzcompliance</w:t>
      </w:r>
      <w:proofErr w:type="spellEnd"/>
      <w:r>
        <w:rPr>
          <w:rFonts w:ascii="ArialMT" w:hAnsi="ArialMT"/>
          <w:color w:val="161614"/>
          <w:sz w:val="16"/>
          <w:szCs w:val="16"/>
        </w:rPr>
        <w:t xml:space="preserve"> </w:t>
      </w:r>
      <w:proofErr w:type="spellStart"/>
      <w:r>
        <w:rPr>
          <w:rFonts w:ascii="ArialMT" w:hAnsi="ArialMT"/>
          <w:color w:val="161614"/>
          <w:sz w:val="16"/>
          <w:szCs w:val="16"/>
        </w:rPr>
        <w:t>für</w:t>
      </w:r>
      <w:proofErr w:type="spellEnd"/>
      <w:r>
        <w:rPr>
          <w:rFonts w:ascii="ArialMT" w:hAnsi="ArialMT"/>
          <w:color w:val="161614"/>
          <w:sz w:val="16"/>
          <w:szCs w:val="16"/>
        </w:rPr>
        <w:t xml:space="preserve"> alle Teilnehmer der Software</w:t>
      </w:r>
      <w:r>
        <w:rPr>
          <w:rFonts w:ascii="ArialMT" w:hAnsi="ArialMT"/>
          <w:color w:val="161614"/>
          <w:sz w:val="16"/>
          <w:szCs w:val="16"/>
        </w:rPr>
        <w:softHyphen/>
        <w:t xml:space="preserve"> Lieferkette vorhersehbarer, </w:t>
      </w:r>
      <w:proofErr w:type="spellStart"/>
      <w:r>
        <w:rPr>
          <w:rFonts w:ascii="ArialMT" w:hAnsi="ArialMT"/>
          <w:color w:val="161614"/>
          <w:sz w:val="16"/>
          <w:szCs w:val="16"/>
        </w:rPr>
        <w:t>verständlicher</w:t>
      </w:r>
      <w:proofErr w:type="spellEnd"/>
      <w:r>
        <w:rPr>
          <w:rFonts w:ascii="ArialMT" w:hAnsi="ArialMT"/>
          <w:color w:val="161614"/>
          <w:sz w:val="16"/>
          <w:szCs w:val="16"/>
        </w:rPr>
        <w:t xml:space="preserve"> und effizienter wird. </w:t>
      </w:r>
    </w:p>
    <w:p w14:paraId="4DFC7736" w14:textId="77777777" w:rsidR="004833E0" w:rsidRDefault="004833E0" w:rsidP="004833E0">
      <w:pPr>
        <w:pStyle w:val="StandardWeb"/>
      </w:pPr>
      <w:proofErr w:type="spellStart"/>
      <w:r>
        <w:rPr>
          <w:rFonts w:ascii="ArialMT" w:hAnsi="ArialMT"/>
          <w:color w:val="161614"/>
          <w:sz w:val="20"/>
          <w:szCs w:val="20"/>
        </w:rPr>
        <w:t>Über</w:t>
      </w:r>
      <w:proofErr w:type="spellEnd"/>
      <w:r>
        <w:rPr>
          <w:rFonts w:ascii="ArialMT" w:hAnsi="ArialMT"/>
          <w:color w:val="161614"/>
          <w:sz w:val="20"/>
          <w:szCs w:val="20"/>
        </w:rPr>
        <w:t xml:space="preserve"> The Linux </w:t>
      </w:r>
      <w:proofErr w:type="spellStart"/>
      <w:r>
        <w:rPr>
          <w:rFonts w:ascii="ArialMT" w:hAnsi="ArialMT"/>
          <w:color w:val="161614"/>
          <w:sz w:val="20"/>
          <w:szCs w:val="20"/>
        </w:rPr>
        <w:t>Foundation</w:t>
      </w:r>
      <w:proofErr w:type="spellEnd"/>
      <w:r>
        <w:rPr>
          <w:rFonts w:ascii="ArialMT" w:hAnsi="ArialMT"/>
          <w:color w:val="161614"/>
          <w:sz w:val="20"/>
          <w:szCs w:val="20"/>
        </w:rPr>
        <w:t xml:space="preserve"> </w:t>
      </w:r>
    </w:p>
    <w:p w14:paraId="69763C0A" w14:textId="77777777" w:rsidR="004833E0" w:rsidRDefault="004833E0" w:rsidP="004833E0">
      <w:pPr>
        <w:pStyle w:val="StandardWeb"/>
      </w:pPr>
      <w:r>
        <w:rPr>
          <w:rFonts w:ascii="ArialMT" w:hAnsi="ArialMT"/>
          <w:color w:val="161614"/>
          <w:sz w:val="16"/>
          <w:szCs w:val="16"/>
        </w:rPr>
        <w:t xml:space="preserve">The Linux </w:t>
      </w:r>
      <w:proofErr w:type="spellStart"/>
      <w:r>
        <w:rPr>
          <w:rFonts w:ascii="ArialMT" w:hAnsi="ArialMT"/>
          <w:color w:val="161614"/>
          <w:sz w:val="16"/>
          <w:szCs w:val="16"/>
        </w:rPr>
        <w:t>Foundation</w:t>
      </w:r>
      <w:proofErr w:type="spellEnd"/>
      <w:r>
        <w:rPr>
          <w:rFonts w:ascii="ArialMT" w:hAnsi="ArialMT"/>
          <w:color w:val="161614"/>
          <w:sz w:val="16"/>
          <w:szCs w:val="16"/>
        </w:rPr>
        <w:t xml:space="preserve"> widmet sich der Aufgabe, ein nachhaltiges </w:t>
      </w:r>
      <w:proofErr w:type="spellStart"/>
      <w:r>
        <w:rPr>
          <w:rFonts w:ascii="ArialMT" w:hAnsi="ArialMT"/>
          <w:color w:val="161614"/>
          <w:sz w:val="16"/>
          <w:szCs w:val="16"/>
        </w:rPr>
        <w:t>Ökosystem</w:t>
      </w:r>
      <w:proofErr w:type="spellEnd"/>
      <w:r>
        <w:rPr>
          <w:rFonts w:ascii="ArialMT" w:hAnsi="ArialMT"/>
          <w:color w:val="161614"/>
          <w:sz w:val="16"/>
          <w:szCs w:val="16"/>
        </w:rPr>
        <w:t xml:space="preserve"> </w:t>
      </w:r>
      <w:proofErr w:type="spellStart"/>
      <w:r>
        <w:rPr>
          <w:rFonts w:ascii="ArialMT" w:hAnsi="ArialMT"/>
          <w:color w:val="161614"/>
          <w:sz w:val="16"/>
          <w:szCs w:val="16"/>
        </w:rPr>
        <w:t>für</w:t>
      </w:r>
      <w:proofErr w:type="spellEnd"/>
      <w:r>
        <w:rPr>
          <w:rFonts w:ascii="ArialMT" w:hAnsi="ArialMT"/>
          <w:color w:val="161614"/>
          <w:sz w:val="16"/>
          <w:szCs w:val="16"/>
        </w:rPr>
        <w:t xml:space="preserve"> Open </w:t>
      </w:r>
      <w:proofErr w:type="spellStart"/>
      <w:r>
        <w:rPr>
          <w:rFonts w:ascii="ArialMT" w:hAnsi="ArialMT"/>
          <w:color w:val="161614"/>
          <w:sz w:val="16"/>
          <w:szCs w:val="16"/>
        </w:rPr>
        <w:t>Source</w:t>
      </w:r>
      <w:r>
        <w:rPr>
          <w:rFonts w:ascii="ArialMT" w:hAnsi="ArialMT"/>
          <w:color w:val="161614"/>
          <w:sz w:val="16"/>
          <w:szCs w:val="16"/>
        </w:rPr>
        <w:softHyphen/>
        <w:t>Projekte</w:t>
      </w:r>
      <w:proofErr w:type="spellEnd"/>
      <w:r>
        <w:rPr>
          <w:rFonts w:ascii="ArialMT" w:hAnsi="ArialMT"/>
          <w:color w:val="161614"/>
          <w:sz w:val="16"/>
          <w:szCs w:val="16"/>
        </w:rPr>
        <w:t xml:space="preserve"> aufzubauen, um die Technologieentwicklung und die Akzeptanz in der Industrie zu beschleunigen. </w:t>
      </w:r>
    </w:p>
    <w:p w14:paraId="77EA3B46" w14:textId="77777777" w:rsidR="004833E0" w:rsidRDefault="004833E0" w:rsidP="004833E0">
      <w:pPr>
        <w:pStyle w:val="StandardWeb"/>
      </w:pPr>
      <w:r>
        <w:rPr>
          <w:rFonts w:ascii="ArialMT" w:hAnsi="ArialMT"/>
          <w:color w:val="161614"/>
          <w:sz w:val="16"/>
          <w:szCs w:val="16"/>
        </w:rPr>
        <w:t xml:space="preserve">The Linux </w:t>
      </w:r>
      <w:proofErr w:type="spellStart"/>
      <w:r>
        <w:rPr>
          <w:rFonts w:ascii="ArialMT" w:hAnsi="ArialMT"/>
          <w:color w:val="161614"/>
          <w:sz w:val="16"/>
          <w:szCs w:val="16"/>
        </w:rPr>
        <w:t>Foundation</w:t>
      </w:r>
      <w:proofErr w:type="spellEnd"/>
      <w:r>
        <w:rPr>
          <w:rFonts w:ascii="ArialMT" w:hAnsi="ArialMT"/>
          <w:color w:val="161614"/>
          <w:sz w:val="16"/>
          <w:szCs w:val="16"/>
        </w:rPr>
        <w:t xml:space="preserve"> wurde im Jahr 2000 </w:t>
      </w:r>
      <w:proofErr w:type="spellStart"/>
      <w:r>
        <w:rPr>
          <w:rFonts w:ascii="ArialMT" w:hAnsi="ArialMT"/>
          <w:color w:val="161614"/>
          <w:sz w:val="16"/>
          <w:szCs w:val="16"/>
        </w:rPr>
        <w:t>gegründet</w:t>
      </w:r>
      <w:proofErr w:type="spellEnd"/>
      <w:r>
        <w:rPr>
          <w:rFonts w:ascii="ArialMT" w:hAnsi="ArialMT"/>
          <w:color w:val="161614"/>
          <w:sz w:val="16"/>
          <w:szCs w:val="16"/>
        </w:rPr>
        <w:t xml:space="preserve"> und bietet Open </w:t>
      </w:r>
      <w:proofErr w:type="spellStart"/>
      <w:r>
        <w:rPr>
          <w:rFonts w:ascii="ArialMT" w:hAnsi="ArialMT"/>
          <w:color w:val="161614"/>
          <w:sz w:val="16"/>
          <w:szCs w:val="16"/>
        </w:rPr>
        <w:t>Source</w:t>
      </w:r>
      <w:r>
        <w:rPr>
          <w:rFonts w:ascii="ArialMT" w:hAnsi="ArialMT"/>
          <w:color w:val="161614"/>
          <w:sz w:val="16"/>
          <w:szCs w:val="16"/>
        </w:rPr>
        <w:softHyphen/>
        <w:t>Communities</w:t>
      </w:r>
      <w:proofErr w:type="spellEnd"/>
      <w:r>
        <w:rPr>
          <w:rFonts w:ascii="ArialMT" w:hAnsi="ArialMT"/>
          <w:color w:val="161614"/>
          <w:sz w:val="16"/>
          <w:szCs w:val="16"/>
        </w:rPr>
        <w:t xml:space="preserve"> beispiellosen Support durch finanzielle und intellektuelle Ressourcen, Infrastruktur, Services, Veranstaltungen und Schulungen. Gemeinsam bilden The Linux </w:t>
      </w:r>
      <w:proofErr w:type="spellStart"/>
      <w:r>
        <w:rPr>
          <w:rFonts w:ascii="ArialMT" w:hAnsi="ArialMT"/>
          <w:color w:val="161614"/>
          <w:sz w:val="16"/>
          <w:szCs w:val="16"/>
        </w:rPr>
        <w:t>Foundation</w:t>
      </w:r>
      <w:proofErr w:type="spellEnd"/>
      <w:r>
        <w:rPr>
          <w:rFonts w:ascii="ArialMT" w:hAnsi="ArialMT"/>
          <w:color w:val="161614"/>
          <w:sz w:val="16"/>
          <w:szCs w:val="16"/>
        </w:rPr>
        <w:t xml:space="preserve"> und ihre Projekte die ehrgeizigste und erfolgreichste Investition in die Schaffung von '</w:t>
      </w:r>
      <w:proofErr w:type="spellStart"/>
      <w:r>
        <w:rPr>
          <w:rFonts w:ascii="ArialMT" w:hAnsi="ArialMT"/>
          <w:color w:val="161614"/>
          <w:sz w:val="16"/>
          <w:szCs w:val="16"/>
        </w:rPr>
        <w:t>shared</w:t>
      </w:r>
      <w:proofErr w:type="spellEnd"/>
      <w:r>
        <w:rPr>
          <w:rFonts w:ascii="ArialMT" w:hAnsi="ArialMT"/>
          <w:color w:val="161614"/>
          <w:sz w:val="16"/>
          <w:szCs w:val="16"/>
        </w:rPr>
        <w:t xml:space="preserve"> </w:t>
      </w:r>
      <w:proofErr w:type="spellStart"/>
      <w:r>
        <w:rPr>
          <w:rFonts w:ascii="ArialMT" w:hAnsi="ArialMT"/>
          <w:color w:val="161614"/>
          <w:sz w:val="16"/>
          <w:szCs w:val="16"/>
        </w:rPr>
        <w:t>technology</w:t>
      </w:r>
      <w:proofErr w:type="spellEnd"/>
      <w:r>
        <w:rPr>
          <w:rFonts w:ascii="ArialMT" w:hAnsi="ArialMT"/>
          <w:color w:val="161614"/>
          <w:sz w:val="16"/>
          <w:szCs w:val="16"/>
        </w:rPr>
        <w:t xml:space="preserve">'. </w:t>
      </w:r>
    </w:p>
    <w:p w14:paraId="6FF0DEFE" w14:textId="77777777" w:rsidR="004833E0" w:rsidRPr="004833E0" w:rsidRDefault="004833E0"/>
    <w:sectPr w:rsidR="004833E0" w:rsidRPr="004833E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8" w:author="Jan Thielscher" w:date="2020-02-12T23:33:00Z" w:initials="JT">
    <w:p w14:paraId="44DA2E05" w14:textId="77777777" w:rsidR="00F15BED" w:rsidRDefault="00F15BED">
      <w:pPr>
        <w:pStyle w:val="Kommentartext"/>
      </w:pPr>
      <w:r>
        <w:rPr>
          <w:rStyle w:val="Kommentarzeichen"/>
        </w:rPr>
        <w:annotationRef/>
      </w:r>
      <w:proofErr w:type="spellStart"/>
      <w:r>
        <w:t>SoC</w:t>
      </w:r>
      <w:proofErr w:type="spellEnd"/>
      <w:r>
        <w:t xml:space="preserve"> </w:t>
      </w:r>
      <w:proofErr w:type="gramStart"/>
      <w:r>
        <w:t>= ?</w:t>
      </w:r>
      <w:proofErr w:type="gram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DA2E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DA2E05" w16cid:durableId="21EF09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venirNextW1G">
    <w:altName w:val="Cambria"/>
    <w:panose1 w:val="020B0604020202020204"/>
    <w:charset w:val="00"/>
    <w:family w:val="roman"/>
    <w:notTrueType/>
    <w:pitch w:val="default"/>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D2D48"/>
    <w:multiLevelType w:val="multilevel"/>
    <w:tmpl w:val="CE32F8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867B5"/>
    <w:multiLevelType w:val="multilevel"/>
    <w:tmpl w:val="8BC4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586B4C"/>
    <w:multiLevelType w:val="multilevel"/>
    <w:tmpl w:val="FF5C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163B99"/>
    <w:multiLevelType w:val="multilevel"/>
    <w:tmpl w:val="2184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A706E4"/>
    <w:multiLevelType w:val="multilevel"/>
    <w:tmpl w:val="F16686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70874AD2"/>
    <w:multiLevelType w:val="multilevel"/>
    <w:tmpl w:val="25C41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 Thielscher">
    <w15:presenceInfo w15:providerId="AD" w15:userId="S::jth@eacg.de::9eb84178-926b-43ac-8ed0-b0813ae730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3E0"/>
    <w:rsid w:val="00000F44"/>
    <w:rsid w:val="000054B4"/>
    <w:rsid w:val="00013847"/>
    <w:rsid w:val="00016FFB"/>
    <w:rsid w:val="00017388"/>
    <w:rsid w:val="00017623"/>
    <w:rsid w:val="00020445"/>
    <w:rsid w:val="00022C37"/>
    <w:rsid w:val="00044E21"/>
    <w:rsid w:val="00053329"/>
    <w:rsid w:val="000533F2"/>
    <w:rsid w:val="000610E3"/>
    <w:rsid w:val="00063E08"/>
    <w:rsid w:val="00072893"/>
    <w:rsid w:val="000768C3"/>
    <w:rsid w:val="00086CF3"/>
    <w:rsid w:val="000A0A54"/>
    <w:rsid w:val="000A0D79"/>
    <w:rsid w:val="000A24B8"/>
    <w:rsid w:val="000A7E0C"/>
    <w:rsid w:val="000B3AEF"/>
    <w:rsid w:val="000B56BA"/>
    <w:rsid w:val="000B76F3"/>
    <w:rsid w:val="000C01CB"/>
    <w:rsid w:val="000C03B1"/>
    <w:rsid w:val="000C136D"/>
    <w:rsid w:val="000D0111"/>
    <w:rsid w:val="000D01EA"/>
    <w:rsid w:val="000D283D"/>
    <w:rsid w:val="000D29CF"/>
    <w:rsid w:val="000D5979"/>
    <w:rsid w:val="000D5E94"/>
    <w:rsid w:val="000D6EF6"/>
    <w:rsid w:val="000D7E8D"/>
    <w:rsid w:val="000E0BA3"/>
    <w:rsid w:val="000E0BC6"/>
    <w:rsid w:val="000E268C"/>
    <w:rsid w:val="000E4B4A"/>
    <w:rsid w:val="000E66B4"/>
    <w:rsid w:val="000E7EC8"/>
    <w:rsid w:val="000F1E0B"/>
    <w:rsid w:val="000F239C"/>
    <w:rsid w:val="000F513D"/>
    <w:rsid w:val="000F70E2"/>
    <w:rsid w:val="00104A79"/>
    <w:rsid w:val="00105241"/>
    <w:rsid w:val="001135E7"/>
    <w:rsid w:val="00116E9A"/>
    <w:rsid w:val="0011712F"/>
    <w:rsid w:val="00117644"/>
    <w:rsid w:val="00123414"/>
    <w:rsid w:val="001234A3"/>
    <w:rsid w:val="00124E2B"/>
    <w:rsid w:val="00125B0C"/>
    <w:rsid w:val="00131F7B"/>
    <w:rsid w:val="00133478"/>
    <w:rsid w:val="00141ACE"/>
    <w:rsid w:val="00144BD0"/>
    <w:rsid w:val="001459C8"/>
    <w:rsid w:val="001477B0"/>
    <w:rsid w:val="00171A41"/>
    <w:rsid w:val="00174706"/>
    <w:rsid w:val="00175D2B"/>
    <w:rsid w:val="001821D4"/>
    <w:rsid w:val="00182870"/>
    <w:rsid w:val="0018494B"/>
    <w:rsid w:val="001870A2"/>
    <w:rsid w:val="001926E1"/>
    <w:rsid w:val="0019428A"/>
    <w:rsid w:val="001952BD"/>
    <w:rsid w:val="00196A91"/>
    <w:rsid w:val="00197C86"/>
    <w:rsid w:val="001A6604"/>
    <w:rsid w:val="001A71F4"/>
    <w:rsid w:val="001B0E08"/>
    <w:rsid w:val="001B1A20"/>
    <w:rsid w:val="001C2379"/>
    <w:rsid w:val="001C4342"/>
    <w:rsid w:val="001C67A1"/>
    <w:rsid w:val="001C78E0"/>
    <w:rsid w:val="001D2280"/>
    <w:rsid w:val="001E12B9"/>
    <w:rsid w:val="001E2B36"/>
    <w:rsid w:val="001F4734"/>
    <w:rsid w:val="001F54EA"/>
    <w:rsid w:val="001F6340"/>
    <w:rsid w:val="00200654"/>
    <w:rsid w:val="002105CC"/>
    <w:rsid w:val="00214EED"/>
    <w:rsid w:val="0022027C"/>
    <w:rsid w:val="0022336B"/>
    <w:rsid w:val="0022666D"/>
    <w:rsid w:val="00237190"/>
    <w:rsid w:val="0024110B"/>
    <w:rsid w:val="00243152"/>
    <w:rsid w:val="00243DF1"/>
    <w:rsid w:val="002555E0"/>
    <w:rsid w:val="00266335"/>
    <w:rsid w:val="00271E1A"/>
    <w:rsid w:val="002729CD"/>
    <w:rsid w:val="002767E8"/>
    <w:rsid w:val="00287C45"/>
    <w:rsid w:val="00296DC1"/>
    <w:rsid w:val="002A4410"/>
    <w:rsid w:val="002B2B67"/>
    <w:rsid w:val="002B5A35"/>
    <w:rsid w:val="002C2BB4"/>
    <w:rsid w:val="002C68CB"/>
    <w:rsid w:val="002C7DEC"/>
    <w:rsid w:val="002D1F85"/>
    <w:rsid w:val="002D3D56"/>
    <w:rsid w:val="002D73AA"/>
    <w:rsid w:val="002E1915"/>
    <w:rsid w:val="002E4511"/>
    <w:rsid w:val="002E4CD4"/>
    <w:rsid w:val="00300534"/>
    <w:rsid w:val="0031092C"/>
    <w:rsid w:val="0031254B"/>
    <w:rsid w:val="003148A3"/>
    <w:rsid w:val="0032369B"/>
    <w:rsid w:val="0034324B"/>
    <w:rsid w:val="00344187"/>
    <w:rsid w:val="003477B8"/>
    <w:rsid w:val="003504AD"/>
    <w:rsid w:val="00350CCF"/>
    <w:rsid w:val="00350F02"/>
    <w:rsid w:val="00355E79"/>
    <w:rsid w:val="00360151"/>
    <w:rsid w:val="00361BEC"/>
    <w:rsid w:val="00361C1A"/>
    <w:rsid w:val="003628E0"/>
    <w:rsid w:val="00362A89"/>
    <w:rsid w:val="003639E8"/>
    <w:rsid w:val="00364C53"/>
    <w:rsid w:val="00365496"/>
    <w:rsid w:val="00373AA1"/>
    <w:rsid w:val="0037416F"/>
    <w:rsid w:val="0037578A"/>
    <w:rsid w:val="00375F4E"/>
    <w:rsid w:val="00375F81"/>
    <w:rsid w:val="00377B6A"/>
    <w:rsid w:val="003952E0"/>
    <w:rsid w:val="003A035D"/>
    <w:rsid w:val="003A13DE"/>
    <w:rsid w:val="003A3A0F"/>
    <w:rsid w:val="003A6B4E"/>
    <w:rsid w:val="003B297C"/>
    <w:rsid w:val="003B463D"/>
    <w:rsid w:val="003B4E29"/>
    <w:rsid w:val="003B5FEA"/>
    <w:rsid w:val="003B7C2E"/>
    <w:rsid w:val="003C3385"/>
    <w:rsid w:val="003D2C02"/>
    <w:rsid w:val="003D3471"/>
    <w:rsid w:val="003E181E"/>
    <w:rsid w:val="003E488A"/>
    <w:rsid w:val="003E4CD6"/>
    <w:rsid w:val="003E5D1E"/>
    <w:rsid w:val="003F1B80"/>
    <w:rsid w:val="003F49EE"/>
    <w:rsid w:val="003F7C49"/>
    <w:rsid w:val="004067D4"/>
    <w:rsid w:val="00407540"/>
    <w:rsid w:val="00407FC5"/>
    <w:rsid w:val="00413123"/>
    <w:rsid w:val="00414687"/>
    <w:rsid w:val="00416E71"/>
    <w:rsid w:val="004248DB"/>
    <w:rsid w:val="00425C4D"/>
    <w:rsid w:val="0044005C"/>
    <w:rsid w:val="004402A2"/>
    <w:rsid w:val="00440A7D"/>
    <w:rsid w:val="00443771"/>
    <w:rsid w:val="00443CE2"/>
    <w:rsid w:val="00445CCC"/>
    <w:rsid w:val="0045048E"/>
    <w:rsid w:val="00450F21"/>
    <w:rsid w:val="00452B34"/>
    <w:rsid w:val="00453331"/>
    <w:rsid w:val="00455808"/>
    <w:rsid w:val="00456E99"/>
    <w:rsid w:val="0045786F"/>
    <w:rsid w:val="00460CF9"/>
    <w:rsid w:val="004679E1"/>
    <w:rsid w:val="00470F0F"/>
    <w:rsid w:val="00471A6C"/>
    <w:rsid w:val="00471F19"/>
    <w:rsid w:val="00473D6B"/>
    <w:rsid w:val="00477A8D"/>
    <w:rsid w:val="004830D2"/>
    <w:rsid w:val="004833E0"/>
    <w:rsid w:val="004865AE"/>
    <w:rsid w:val="0049034F"/>
    <w:rsid w:val="004B1ACE"/>
    <w:rsid w:val="004B784C"/>
    <w:rsid w:val="004C2DC9"/>
    <w:rsid w:val="004D145C"/>
    <w:rsid w:val="004D1CC2"/>
    <w:rsid w:val="004E6080"/>
    <w:rsid w:val="004F58E6"/>
    <w:rsid w:val="0050255F"/>
    <w:rsid w:val="00502962"/>
    <w:rsid w:val="00504DEA"/>
    <w:rsid w:val="005104FE"/>
    <w:rsid w:val="005208C9"/>
    <w:rsid w:val="0052118F"/>
    <w:rsid w:val="00523D99"/>
    <w:rsid w:val="00525B99"/>
    <w:rsid w:val="00532C13"/>
    <w:rsid w:val="00535D2B"/>
    <w:rsid w:val="005410FC"/>
    <w:rsid w:val="00547727"/>
    <w:rsid w:val="0055132D"/>
    <w:rsid w:val="00551521"/>
    <w:rsid w:val="00552C71"/>
    <w:rsid w:val="00555A8C"/>
    <w:rsid w:val="00560F09"/>
    <w:rsid w:val="005618D9"/>
    <w:rsid w:val="005644C5"/>
    <w:rsid w:val="005658E9"/>
    <w:rsid w:val="005677E0"/>
    <w:rsid w:val="00571827"/>
    <w:rsid w:val="005749CA"/>
    <w:rsid w:val="00574E7B"/>
    <w:rsid w:val="00575C11"/>
    <w:rsid w:val="00576584"/>
    <w:rsid w:val="005778EF"/>
    <w:rsid w:val="00577B28"/>
    <w:rsid w:val="00581B14"/>
    <w:rsid w:val="005906D0"/>
    <w:rsid w:val="00592020"/>
    <w:rsid w:val="005966DA"/>
    <w:rsid w:val="005970EF"/>
    <w:rsid w:val="005A6535"/>
    <w:rsid w:val="005B58E7"/>
    <w:rsid w:val="005B776F"/>
    <w:rsid w:val="005C40DA"/>
    <w:rsid w:val="005C42BA"/>
    <w:rsid w:val="005C4A84"/>
    <w:rsid w:val="005C65D2"/>
    <w:rsid w:val="005C7A73"/>
    <w:rsid w:val="005D027B"/>
    <w:rsid w:val="005D5E13"/>
    <w:rsid w:val="005E0DBA"/>
    <w:rsid w:val="005E24E9"/>
    <w:rsid w:val="005E2ABF"/>
    <w:rsid w:val="005E536B"/>
    <w:rsid w:val="005F2A7A"/>
    <w:rsid w:val="005F4302"/>
    <w:rsid w:val="005F757E"/>
    <w:rsid w:val="00601821"/>
    <w:rsid w:val="00605791"/>
    <w:rsid w:val="00605EF4"/>
    <w:rsid w:val="00612D5B"/>
    <w:rsid w:val="00616748"/>
    <w:rsid w:val="00622C60"/>
    <w:rsid w:val="006230BE"/>
    <w:rsid w:val="006244BC"/>
    <w:rsid w:val="00630881"/>
    <w:rsid w:val="00641465"/>
    <w:rsid w:val="00642D7C"/>
    <w:rsid w:val="00653CA1"/>
    <w:rsid w:val="00654227"/>
    <w:rsid w:val="00655FEF"/>
    <w:rsid w:val="00656BD4"/>
    <w:rsid w:val="00661EE7"/>
    <w:rsid w:val="00663B98"/>
    <w:rsid w:val="00664863"/>
    <w:rsid w:val="00665249"/>
    <w:rsid w:val="00675E26"/>
    <w:rsid w:val="0068722D"/>
    <w:rsid w:val="00697462"/>
    <w:rsid w:val="006A0D3B"/>
    <w:rsid w:val="006A27FF"/>
    <w:rsid w:val="006B50CF"/>
    <w:rsid w:val="006B58E0"/>
    <w:rsid w:val="006B66A7"/>
    <w:rsid w:val="006C487D"/>
    <w:rsid w:val="006C49F2"/>
    <w:rsid w:val="006D195E"/>
    <w:rsid w:val="006D1A6E"/>
    <w:rsid w:val="006D2CAE"/>
    <w:rsid w:val="006D4043"/>
    <w:rsid w:val="006D7B9A"/>
    <w:rsid w:val="006E1570"/>
    <w:rsid w:val="006E2A3D"/>
    <w:rsid w:val="006E34BB"/>
    <w:rsid w:val="006F52F7"/>
    <w:rsid w:val="00702919"/>
    <w:rsid w:val="007033C1"/>
    <w:rsid w:val="00706091"/>
    <w:rsid w:val="00706361"/>
    <w:rsid w:val="007079CD"/>
    <w:rsid w:val="007104A7"/>
    <w:rsid w:val="00711F77"/>
    <w:rsid w:val="00722C33"/>
    <w:rsid w:val="00724CD9"/>
    <w:rsid w:val="007268E1"/>
    <w:rsid w:val="0073394A"/>
    <w:rsid w:val="0074407B"/>
    <w:rsid w:val="007643FF"/>
    <w:rsid w:val="00772503"/>
    <w:rsid w:val="00774884"/>
    <w:rsid w:val="00775782"/>
    <w:rsid w:val="0077672A"/>
    <w:rsid w:val="00780D77"/>
    <w:rsid w:val="007821D1"/>
    <w:rsid w:val="00782709"/>
    <w:rsid w:val="00796086"/>
    <w:rsid w:val="007A0DD1"/>
    <w:rsid w:val="007A5BEA"/>
    <w:rsid w:val="007A6E78"/>
    <w:rsid w:val="007B4032"/>
    <w:rsid w:val="007B70D2"/>
    <w:rsid w:val="007C3883"/>
    <w:rsid w:val="007D42F7"/>
    <w:rsid w:val="007D5D35"/>
    <w:rsid w:val="007D60CB"/>
    <w:rsid w:val="007E0609"/>
    <w:rsid w:val="007E1FD5"/>
    <w:rsid w:val="00800346"/>
    <w:rsid w:val="00800DFF"/>
    <w:rsid w:val="0081250E"/>
    <w:rsid w:val="00812E72"/>
    <w:rsid w:val="00823E88"/>
    <w:rsid w:val="00837C67"/>
    <w:rsid w:val="0084537D"/>
    <w:rsid w:val="00857C5C"/>
    <w:rsid w:val="00860B35"/>
    <w:rsid w:val="008627AA"/>
    <w:rsid w:val="00872872"/>
    <w:rsid w:val="00881A0C"/>
    <w:rsid w:val="0088290E"/>
    <w:rsid w:val="00883925"/>
    <w:rsid w:val="00886FE1"/>
    <w:rsid w:val="00894142"/>
    <w:rsid w:val="00894FDB"/>
    <w:rsid w:val="008953CC"/>
    <w:rsid w:val="00895ECD"/>
    <w:rsid w:val="008A0AF6"/>
    <w:rsid w:val="008A5D85"/>
    <w:rsid w:val="008B3628"/>
    <w:rsid w:val="008C2005"/>
    <w:rsid w:val="008C31DF"/>
    <w:rsid w:val="008C4BD3"/>
    <w:rsid w:val="008D06FF"/>
    <w:rsid w:val="008D452A"/>
    <w:rsid w:val="008D4E12"/>
    <w:rsid w:val="008D5469"/>
    <w:rsid w:val="008D7A0D"/>
    <w:rsid w:val="008E28FA"/>
    <w:rsid w:val="008E290D"/>
    <w:rsid w:val="008E3E6D"/>
    <w:rsid w:val="008E47E9"/>
    <w:rsid w:val="008F0009"/>
    <w:rsid w:val="008F1C48"/>
    <w:rsid w:val="008F3DC0"/>
    <w:rsid w:val="008F6FFE"/>
    <w:rsid w:val="008F7AB5"/>
    <w:rsid w:val="009022AD"/>
    <w:rsid w:val="00902B16"/>
    <w:rsid w:val="00907844"/>
    <w:rsid w:val="0091408A"/>
    <w:rsid w:val="00916127"/>
    <w:rsid w:val="00921D8B"/>
    <w:rsid w:val="00933A37"/>
    <w:rsid w:val="00933FF7"/>
    <w:rsid w:val="00934112"/>
    <w:rsid w:val="00936509"/>
    <w:rsid w:val="009370A8"/>
    <w:rsid w:val="009405F0"/>
    <w:rsid w:val="00944502"/>
    <w:rsid w:val="009452ED"/>
    <w:rsid w:val="0096602F"/>
    <w:rsid w:val="009759FB"/>
    <w:rsid w:val="00980396"/>
    <w:rsid w:val="009904B4"/>
    <w:rsid w:val="00992DB1"/>
    <w:rsid w:val="009A32AD"/>
    <w:rsid w:val="009A476C"/>
    <w:rsid w:val="009B0483"/>
    <w:rsid w:val="009B3380"/>
    <w:rsid w:val="009C4683"/>
    <w:rsid w:val="009D26AB"/>
    <w:rsid w:val="009D2D2B"/>
    <w:rsid w:val="009E3F21"/>
    <w:rsid w:val="009E458E"/>
    <w:rsid w:val="009E656F"/>
    <w:rsid w:val="00A02B87"/>
    <w:rsid w:val="00A04AFA"/>
    <w:rsid w:val="00A077B4"/>
    <w:rsid w:val="00A14F1E"/>
    <w:rsid w:val="00A1767C"/>
    <w:rsid w:val="00A2116A"/>
    <w:rsid w:val="00A26409"/>
    <w:rsid w:val="00A33BE6"/>
    <w:rsid w:val="00A35AD8"/>
    <w:rsid w:val="00A4211D"/>
    <w:rsid w:val="00A507AC"/>
    <w:rsid w:val="00A53548"/>
    <w:rsid w:val="00A53F5C"/>
    <w:rsid w:val="00A54B1A"/>
    <w:rsid w:val="00A6491A"/>
    <w:rsid w:val="00A70785"/>
    <w:rsid w:val="00A71D5F"/>
    <w:rsid w:val="00A8260A"/>
    <w:rsid w:val="00A91DE4"/>
    <w:rsid w:val="00A91FF6"/>
    <w:rsid w:val="00A944FD"/>
    <w:rsid w:val="00AA1C17"/>
    <w:rsid w:val="00AA4ABE"/>
    <w:rsid w:val="00AC03D4"/>
    <w:rsid w:val="00AC060D"/>
    <w:rsid w:val="00AC1B7E"/>
    <w:rsid w:val="00AC3EEA"/>
    <w:rsid w:val="00AD0014"/>
    <w:rsid w:val="00AD2C59"/>
    <w:rsid w:val="00AD351E"/>
    <w:rsid w:val="00AD7DDA"/>
    <w:rsid w:val="00AE1E34"/>
    <w:rsid w:val="00AE22D6"/>
    <w:rsid w:val="00AE5262"/>
    <w:rsid w:val="00AE5826"/>
    <w:rsid w:val="00AF040B"/>
    <w:rsid w:val="00AF0C59"/>
    <w:rsid w:val="00AF33F3"/>
    <w:rsid w:val="00AF6D16"/>
    <w:rsid w:val="00B009D3"/>
    <w:rsid w:val="00B01CD7"/>
    <w:rsid w:val="00B02C6E"/>
    <w:rsid w:val="00B16FC1"/>
    <w:rsid w:val="00B1778E"/>
    <w:rsid w:val="00B17D13"/>
    <w:rsid w:val="00B220DC"/>
    <w:rsid w:val="00B225D4"/>
    <w:rsid w:val="00B234E4"/>
    <w:rsid w:val="00B236A8"/>
    <w:rsid w:val="00B31796"/>
    <w:rsid w:val="00B35F11"/>
    <w:rsid w:val="00B3628E"/>
    <w:rsid w:val="00B425BE"/>
    <w:rsid w:val="00B43516"/>
    <w:rsid w:val="00B509AA"/>
    <w:rsid w:val="00B51D19"/>
    <w:rsid w:val="00B62B6F"/>
    <w:rsid w:val="00B63B69"/>
    <w:rsid w:val="00B65E0C"/>
    <w:rsid w:val="00B66A6B"/>
    <w:rsid w:val="00B70286"/>
    <w:rsid w:val="00B71B03"/>
    <w:rsid w:val="00B73AC7"/>
    <w:rsid w:val="00B741F2"/>
    <w:rsid w:val="00B833FC"/>
    <w:rsid w:val="00B95BE7"/>
    <w:rsid w:val="00BA38D2"/>
    <w:rsid w:val="00BA74F1"/>
    <w:rsid w:val="00BA78C6"/>
    <w:rsid w:val="00BB603A"/>
    <w:rsid w:val="00BC65A7"/>
    <w:rsid w:val="00BD1376"/>
    <w:rsid w:val="00BD28BC"/>
    <w:rsid w:val="00BD525E"/>
    <w:rsid w:val="00BD6EF3"/>
    <w:rsid w:val="00BE2832"/>
    <w:rsid w:val="00BE31F1"/>
    <w:rsid w:val="00BE513B"/>
    <w:rsid w:val="00BE6709"/>
    <w:rsid w:val="00BF0ABE"/>
    <w:rsid w:val="00BF0E63"/>
    <w:rsid w:val="00BF7E18"/>
    <w:rsid w:val="00C0793C"/>
    <w:rsid w:val="00C10E22"/>
    <w:rsid w:val="00C14DE5"/>
    <w:rsid w:val="00C14E83"/>
    <w:rsid w:val="00C15B32"/>
    <w:rsid w:val="00C238A2"/>
    <w:rsid w:val="00C26309"/>
    <w:rsid w:val="00C3286B"/>
    <w:rsid w:val="00C34E34"/>
    <w:rsid w:val="00C35273"/>
    <w:rsid w:val="00C35656"/>
    <w:rsid w:val="00C3779E"/>
    <w:rsid w:val="00C37CF5"/>
    <w:rsid w:val="00C40387"/>
    <w:rsid w:val="00C53C94"/>
    <w:rsid w:val="00C5535F"/>
    <w:rsid w:val="00C6463B"/>
    <w:rsid w:val="00C66B02"/>
    <w:rsid w:val="00C702C3"/>
    <w:rsid w:val="00C75848"/>
    <w:rsid w:val="00C77DBF"/>
    <w:rsid w:val="00C833B2"/>
    <w:rsid w:val="00C87F30"/>
    <w:rsid w:val="00C94C72"/>
    <w:rsid w:val="00C97014"/>
    <w:rsid w:val="00CA1E7F"/>
    <w:rsid w:val="00CA3620"/>
    <w:rsid w:val="00CA5BA2"/>
    <w:rsid w:val="00CB0599"/>
    <w:rsid w:val="00CB0E60"/>
    <w:rsid w:val="00CB20AD"/>
    <w:rsid w:val="00CC7152"/>
    <w:rsid w:val="00CD5C4A"/>
    <w:rsid w:val="00CE1A98"/>
    <w:rsid w:val="00CE1B3C"/>
    <w:rsid w:val="00CE406B"/>
    <w:rsid w:val="00CE773C"/>
    <w:rsid w:val="00CF10EC"/>
    <w:rsid w:val="00D03E44"/>
    <w:rsid w:val="00D11822"/>
    <w:rsid w:val="00D13BEE"/>
    <w:rsid w:val="00D15A21"/>
    <w:rsid w:val="00D15E03"/>
    <w:rsid w:val="00D1749B"/>
    <w:rsid w:val="00D24F3E"/>
    <w:rsid w:val="00D33AEF"/>
    <w:rsid w:val="00D45D8B"/>
    <w:rsid w:val="00D46107"/>
    <w:rsid w:val="00D52F0C"/>
    <w:rsid w:val="00D532A6"/>
    <w:rsid w:val="00D55A66"/>
    <w:rsid w:val="00D56071"/>
    <w:rsid w:val="00D5607C"/>
    <w:rsid w:val="00D6033F"/>
    <w:rsid w:val="00D66604"/>
    <w:rsid w:val="00D7084F"/>
    <w:rsid w:val="00D761E8"/>
    <w:rsid w:val="00D81A05"/>
    <w:rsid w:val="00DA1F73"/>
    <w:rsid w:val="00DA23DE"/>
    <w:rsid w:val="00DB4CB7"/>
    <w:rsid w:val="00DB554E"/>
    <w:rsid w:val="00DC7475"/>
    <w:rsid w:val="00DC7892"/>
    <w:rsid w:val="00DD0842"/>
    <w:rsid w:val="00DD404D"/>
    <w:rsid w:val="00DD6ED3"/>
    <w:rsid w:val="00DF5A44"/>
    <w:rsid w:val="00DF6548"/>
    <w:rsid w:val="00E03284"/>
    <w:rsid w:val="00E1038A"/>
    <w:rsid w:val="00E153A3"/>
    <w:rsid w:val="00E17B9E"/>
    <w:rsid w:val="00E217A7"/>
    <w:rsid w:val="00E2556C"/>
    <w:rsid w:val="00E30744"/>
    <w:rsid w:val="00E30904"/>
    <w:rsid w:val="00E31C5E"/>
    <w:rsid w:val="00E44FC9"/>
    <w:rsid w:val="00E46440"/>
    <w:rsid w:val="00E46BD0"/>
    <w:rsid w:val="00E511CE"/>
    <w:rsid w:val="00E63861"/>
    <w:rsid w:val="00E6546D"/>
    <w:rsid w:val="00E654DD"/>
    <w:rsid w:val="00E742AE"/>
    <w:rsid w:val="00E77AF5"/>
    <w:rsid w:val="00E80514"/>
    <w:rsid w:val="00E81E5A"/>
    <w:rsid w:val="00E84721"/>
    <w:rsid w:val="00E902E6"/>
    <w:rsid w:val="00E90C67"/>
    <w:rsid w:val="00E9435F"/>
    <w:rsid w:val="00EA285E"/>
    <w:rsid w:val="00EA65AE"/>
    <w:rsid w:val="00EB6C4A"/>
    <w:rsid w:val="00EC1795"/>
    <w:rsid w:val="00EC5D53"/>
    <w:rsid w:val="00ED254E"/>
    <w:rsid w:val="00ED3215"/>
    <w:rsid w:val="00ED4A6F"/>
    <w:rsid w:val="00ED56D4"/>
    <w:rsid w:val="00ED5CA2"/>
    <w:rsid w:val="00EE2A26"/>
    <w:rsid w:val="00EE38CA"/>
    <w:rsid w:val="00EE3A44"/>
    <w:rsid w:val="00EE57D1"/>
    <w:rsid w:val="00EF0875"/>
    <w:rsid w:val="00EF2DC9"/>
    <w:rsid w:val="00EF43B8"/>
    <w:rsid w:val="00EF72B0"/>
    <w:rsid w:val="00F04AA1"/>
    <w:rsid w:val="00F05DEC"/>
    <w:rsid w:val="00F10424"/>
    <w:rsid w:val="00F10F1D"/>
    <w:rsid w:val="00F1110F"/>
    <w:rsid w:val="00F118CE"/>
    <w:rsid w:val="00F15BED"/>
    <w:rsid w:val="00F17274"/>
    <w:rsid w:val="00F247D5"/>
    <w:rsid w:val="00F31457"/>
    <w:rsid w:val="00F35A27"/>
    <w:rsid w:val="00F3769E"/>
    <w:rsid w:val="00F426E2"/>
    <w:rsid w:val="00F44CDB"/>
    <w:rsid w:val="00F45B18"/>
    <w:rsid w:val="00F47A87"/>
    <w:rsid w:val="00F508C4"/>
    <w:rsid w:val="00F64ABB"/>
    <w:rsid w:val="00F66780"/>
    <w:rsid w:val="00F75193"/>
    <w:rsid w:val="00F84C59"/>
    <w:rsid w:val="00F90BCB"/>
    <w:rsid w:val="00F958DD"/>
    <w:rsid w:val="00F97408"/>
    <w:rsid w:val="00FA214E"/>
    <w:rsid w:val="00FA3072"/>
    <w:rsid w:val="00FA704B"/>
    <w:rsid w:val="00FB2493"/>
    <w:rsid w:val="00FB291F"/>
    <w:rsid w:val="00FB5752"/>
    <w:rsid w:val="00FB65B1"/>
    <w:rsid w:val="00FC57B0"/>
    <w:rsid w:val="00FC5B11"/>
    <w:rsid w:val="00FD1021"/>
    <w:rsid w:val="00FD5067"/>
    <w:rsid w:val="00FD5E83"/>
    <w:rsid w:val="00FE46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B215415"/>
  <w15:chartTrackingRefBased/>
  <w15:docId w15:val="{9B61FCAE-E4BB-3D4B-9649-3C2FCC7CA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833E0"/>
    <w:pPr>
      <w:spacing w:before="100" w:beforeAutospacing="1" w:after="100" w:afterAutospacing="1"/>
    </w:pPr>
  </w:style>
  <w:style w:type="paragraph" w:styleId="Sprechblasentext">
    <w:name w:val="Balloon Text"/>
    <w:basedOn w:val="Standard"/>
    <w:link w:val="SprechblasentextZchn"/>
    <w:semiHidden/>
    <w:unhideWhenUsed/>
    <w:rsid w:val="005F757E"/>
    <w:rPr>
      <w:sz w:val="18"/>
      <w:szCs w:val="18"/>
    </w:rPr>
  </w:style>
  <w:style w:type="character" w:customStyle="1" w:styleId="SprechblasentextZchn">
    <w:name w:val="Sprechblasentext Zchn"/>
    <w:basedOn w:val="Absatz-Standardschriftart"/>
    <w:link w:val="Sprechblasentext"/>
    <w:semiHidden/>
    <w:rsid w:val="005F757E"/>
    <w:rPr>
      <w:sz w:val="18"/>
      <w:szCs w:val="18"/>
    </w:rPr>
  </w:style>
  <w:style w:type="character" w:styleId="Kommentarzeichen">
    <w:name w:val="annotation reference"/>
    <w:basedOn w:val="Absatz-Standardschriftart"/>
    <w:rsid w:val="00F15BED"/>
    <w:rPr>
      <w:sz w:val="16"/>
      <w:szCs w:val="16"/>
    </w:rPr>
  </w:style>
  <w:style w:type="paragraph" w:styleId="Kommentartext">
    <w:name w:val="annotation text"/>
    <w:basedOn w:val="Standard"/>
    <w:link w:val="KommentartextZchn"/>
    <w:rsid w:val="00F15BED"/>
    <w:rPr>
      <w:sz w:val="20"/>
      <w:szCs w:val="20"/>
    </w:rPr>
  </w:style>
  <w:style w:type="character" w:customStyle="1" w:styleId="KommentartextZchn">
    <w:name w:val="Kommentartext Zchn"/>
    <w:basedOn w:val="Absatz-Standardschriftart"/>
    <w:link w:val="Kommentartext"/>
    <w:rsid w:val="00F15BED"/>
  </w:style>
  <w:style w:type="paragraph" w:styleId="Kommentarthema">
    <w:name w:val="annotation subject"/>
    <w:basedOn w:val="Kommentartext"/>
    <w:next w:val="Kommentartext"/>
    <w:link w:val="KommentarthemaZchn"/>
    <w:rsid w:val="00F15BED"/>
    <w:rPr>
      <w:b/>
      <w:bCs/>
    </w:rPr>
  </w:style>
  <w:style w:type="character" w:customStyle="1" w:styleId="KommentarthemaZchn">
    <w:name w:val="Kommentarthema Zchn"/>
    <w:basedOn w:val="KommentartextZchn"/>
    <w:link w:val="Kommentarthema"/>
    <w:rsid w:val="00F15B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847131">
      <w:bodyDiv w:val="1"/>
      <w:marLeft w:val="0"/>
      <w:marRight w:val="0"/>
      <w:marTop w:val="0"/>
      <w:marBottom w:val="0"/>
      <w:divBdr>
        <w:top w:val="none" w:sz="0" w:space="0" w:color="auto"/>
        <w:left w:val="none" w:sz="0" w:space="0" w:color="auto"/>
        <w:bottom w:val="none" w:sz="0" w:space="0" w:color="auto"/>
        <w:right w:val="none" w:sz="0" w:space="0" w:color="auto"/>
      </w:divBdr>
      <w:divsChild>
        <w:div w:id="113985575">
          <w:marLeft w:val="0"/>
          <w:marRight w:val="0"/>
          <w:marTop w:val="0"/>
          <w:marBottom w:val="0"/>
          <w:divBdr>
            <w:top w:val="none" w:sz="0" w:space="0" w:color="auto"/>
            <w:left w:val="none" w:sz="0" w:space="0" w:color="auto"/>
            <w:bottom w:val="none" w:sz="0" w:space="0" w:color="auto"/>
            <w:right w:val="none" w:sz="0" w:space="0" w:color="auto"/>
          </w:divBdr>
          <w:divsChild>
            <w:div w:id="1512834999">
              <w:marLeft w:val="0"/>
              <w:marRight w:val="0"/>
              <w:marTop w:val="0"/>
              <w:marBottom w:val="0"/>
              <w:divBdr>
                <w:top w:val="none" w:sz="0" w:space="0" w:color="auto"/>
                <w:left w:val="none" w:sz="0" w:space="0" w:color="auto"/>
                <w:bottom w:val="none" w:sz="0" w:space="0" w:color="auto"/>
                <w:right w:val="none" w:sz="0" w:space="0" w:color="auto"/>
              </w:divBdr>
              <w:divsChild>
                <w:div w:id="125478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988956">
      <w:bodyDiv w:val="1"/>
      <w:marLeft w:val="0"/>
      <w:marRight w:val="0"/>
      <w:marTop w:val="0"/>
      <w:marBottom w:val="0"/>
      <w:divBdr>
        <w:top w:val="none" w:sz="0" w:space="0" w:color="auto"/>
        <w:left w:val="none" w:sz="0" w:space="0" w:color="auto"/>
        <w:bottom w:val="none" w:sz="0" w:space="0" w:color="auto"/>
        <w:right w:val="none" w:sz="0" w:space="0" w:color="auto"/>
      </w:divBdr>
      <w:divsChild>
        <w:div w:id="1907955991">
          <w:marLeft w:val="0"/>
          <w:marRight w:val="0"/>
          <w:marTop w:val="0"/>
          <w:marBottom w:val="0"/>
          <w:divBdr>
            <w:top w:val="none" w:sz="0" w:space="0" w:color="auto"/>
            <w:left w:val="none" w:sz="0" w:space="0" w:color="auto"/>
            <w:bottom w:val="none" w:sz="0" w:space="0" w:color="auto"/>
            <w:right w:val="none" w:sz="0" w:space="0" w:color="auto"/>
          </w:divBdr>
          <w:divsChild>
            <w:div w:id="1726222313">
              <w:marLeft w:val="0"/>
              <w:marRight w:val="0"/>
              <w:marTop w:val="0"/>
              <w:marBottom w:val="0"/>
              <w:divBdr>
                <w:top w:val="none" w:sz="0" w:space="0" w:color="auto"/>
                <w:left w:val="none" w:sz="0" w:space="0" w:color="auto"/>
                <w:bottom w:val="none" w:sz="0" w:space="0" w:color="auto"/>
                <w:right w:val="none" w:sz="0" w:space="0" w:color="auto"/>
              </w:divBdr>
              <w:divsChild>
                <w:div w:id="13708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827761">
      <w:bodyDiv w:val="1"/>
      <w:marLeft w:val="0"/>
      <w:marRight w:val="0"/>
      <w:marTop w:val="0"/>
      <w:marBottom w:val="0"/>
      <w:divBdr>
        <w:top w:val="none" w:sz="0" w:space="0" w:color="auto"/>
        <w:left w:val="none" w:sz="0" w:space="0" w:color="auto"/>
        <w:bottom w:val="none" w:sz="0" w:space="0" w:color="auto"/>
        <w:right w:val="none" w:sz="0" w:space="0" w:color="auto"/>
      </w:divBdr>
      <w:divsChild>
        <w:div w:id="177044703">
          <w:marLeft w:val="0"/>
          <w:marRight w:val="0"/>
          <w:marTop w:val="0"/>
          <w:marBottom w:val="0"/>
          <w:divBdr>
            <w:top w:val="none" w:sz="0" w:space="0" w:color="auto"/>
            <w:left w:val="none" w:sz="0" w:space="0" w:color="auto"/>
            <w:bottom w:val="none" w:sz="0" w:space="0" w:color="auto"/>
            <w:right w:val="none" w:sz="0" w:space="0" w:color="auto"/>
          </w:divBdr>
          <w:divsChild>
            <w:div w:id="988554913">
              <w:marLeft w:val="0"/>
              <w:marRight w:val="0"/>
              <w:marTop w:val="0"/>
              <w:marBottom w:val="0"/>
              <w:divBdr>
                <w:top w:val="none" w:sz="0" w:space="0" w:color="auto"/>
                <w:left w:val="none" w:sz="0" w:space="0" w:color="auto"/>
                <w:bottom w:val="none" w:sz="0" w:space="0" w:color="auto"/>
                <w:right w:val="none" w:sz="0" w:space="0" w:color="auto"/>
              </w:divBdr>
              <w:divsChild>
                <w:div w:id="1385181039">
                  <w:marLeft w:val="0"/>
                  <w:marRight w:val="0"/>
                  <w:marTop w:val="0"/>
                  <w:marBottom w:val="0"/>
                  <w:divBdr>
                    <w:top w:val="none" w:sz="0" w:space="0" w:color="auto"/>
                    <w:left w:val="none" w:sz="0" w:space="0" w:color="auto"/>
                    <w:bottom w:val="none" w:sz="0" w:space="0" w:color="auto"/>
                    <w:right w:val="none" w:sz="0" w:space="0" w:color="auto"/>
                  </w:divBdr>
                  <w:divsChild>
                    <w:div w:id="1463232675">
                      <w:marLeft w:val="0"/>
                      <w:marRight w:val="0"/>
                      <w:marTop w:val="0"/>
                      <w:marBottom w:val="0"/>
                      <w:divBdr>
                        <w:top w:val="none" w:sz="0" w:space="0" w:color="auto"/>
                        <w:left w:val="none" w:sz="0" w:space="0" w:color="auto"/>
                        <w:bottom w:val="none" w:sz="0" w:space="0" w:color="auto"/>
                        <w:right w:val="none" w:sz="0" w:space="0" w:color="auto"/>
                      </w:divBdr>
                    </w:div>
                    <w:div w:id="30882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266056">
      <w:bodyDiv w:val="1"/>
      <w:marLeft w:val="0"/>
      <w:marRight w:val="0"/>
      <w:marTop w:val="0"/>
      <w:marBottom w:val="0"/>
      <w:divBdr>
        <w:top w:val="none" w:sz="0" w:space="0" w:color="auto"/>
        <w:left w:val="none" w:sz="0" w:space="0" w:color="auto"/>
        <w:bottom w:val="none" w:sz="0" w:space="0" w:color="auto"/>
        <w:right w:val="none" w:sz="0" w:space="0" w:color="auto"/>
      </w:divBdr>
      <w:divsChild>
        <w:div w:id="527791677">
          <w:marLeft w:val="0"/>
          <w:marRight w:val="0"/>
          <w:marTop w:val="0"/>
          <w:marBottom w:val="0"/>
          <w:divBdr>
            <w:top w:val="none" w:sz="0" w:space="0" w:color="auto"/>
            <w:left w:val="none" w:sz="0" w:space="0" w:color="auto"/>
            <w:bottom w:val="none" w:sz="0" w:space="0" w:color="auto"/>
            <w:right w:val="none" w:sz="0" w:space="0" w:color="auto"/>
          </w:divBdr>
          <w:divsChild>
            <w:div w:id="1702590350">
              <w:marLeft w:val="0"/>
              <w:marRight w:val="0"/>
              <w:marTop w:val="0"/>
              <w:marBottom w:val="0"/>
              <w:divBdr>
                <w:top w:val="none" w:sz="0" w:space="0" w:color="auto"/>
                <w:left w:val="none" w:sz="0" w:space="0" w:color="auto"/>
                <w:bottom w:val="none" w:sz="0" w:space="0" w:color="auto"/>
                <w:right w:val="none" w:sz="0" w:space="0" w:color="auto"/>
              </w:divBdr>
              <w:divsChild>
                <w:div w:id="744954634">
                  <w:marLeft w:val="0"/>
                  <w:marRight w:val="0"/>
                  <w:marTop w:val="0"/>
                  <w:marBottom w:val="0"/>
                  <w:divBdr>
                    <w:top w:val="none" w:sz="0" w:space="0" w:color="auto"/>
                    <w:left w:val="none" w:sz="0" w:space="0" w:color="auto"/>
                    <w:bottom w:val="none" w:sz="0" w:space="0" w:color="auto"/>
                    <w:right w:val="none" w:sz="0" w:space="0" w:color="auto"/>
                  </w:divBdr>
                  <w:divsChild>
                    <w:div w:id="1101100988">
                      <w:marLeft w:val="0"/>
                      <w:marRight w:val="0"/>
                      <w:marTop w:val="0"/>
                      <w:marBottom w:val="0"/>
                      <w:divBdr>
                        <w:top w:val="none" w:sz="0" w:space="0" w:color="auto"/>
                        <w:left w:val="none" w:sz="0" w:space="0" w:color="auto"/>
                        <w:bottom w:val="none" w:sz="0" w:space="0" w:color="auto"/>
                        <w:right w:val="none" w:sz="0" w:space="0" w:color="auto"/>
                      </w:divBdr>
                    </w:div>
                    <w:div w:id="183837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396848">
      <w:bodyDiv w:val="1"/>
      <w:marLeft w:val="0"/>
      <w:marRight w:val="0"/>
      <w:marTop w:val="0"/>
      <w:marBottom w:val="0"/>
      <w:divBdr>
        <w:top w:val="none" w:sz="0" w:space="0" w:color="auto"/>
        <w:left w:val="none" w:sz="0" w:space="0" w:color="auto"/>
        <w:bottom w:val="none" w:sz="0" w:space="0" w:color="auto"/>
        <w:right w:val="none" w:sz="0" w:space="0" w:color="auto"/>
      </w:divBdr>
      <w:divsChild>
        <w:div w:id="591007839">
          <w:marLeft w:val="0"/>
          <w:marRight w:val="0"/>
          <w:marTop w:val="0"/>
          <w:marBottom w:val="0"/>
          <w:divBdr>
            <w:top w:val="none" w:sz="0" w:space="0" w:color="auto"/>
            <w:left w:val="none" w:sz="0" w:space="0" w:color="auto"/>
            <w:bottom w:val="none" w:sz="0" w:space="0" w:color="auto"/>
            <w:right w:val="none" w:sz="0" w:space="0" w:color="auto"/>
          </w:divBdr>
          <w:divsChild>
            <w:div w:id="363018438">
              <w:marLeft w:val="0"/>
              <w:marRight w:val="0"/>
              <w:marTop w:val="0"/>
              <w:marBottom w:val="0"/>
              <w:divBdr>
                <w:top w:val="none" w:sz="0" w:space="0" w:color="auto"/>
                <w:left w:val="none" w:sz="0" w:space="0" w:color="auto"/>
                <w:bottom w:val="none" w:sz="0" w:space="0" w:color="auto"/>
                <w:right w:val="none" w:sz="0" w:space="0" w:color="auto"/>
              </w:divBdr>
              <w:divsChild>
                <w:div w:id="1949308560">
                  <w:marLeft w:val="0"/>
                  <w:marRight w:val="0"/>
                  <w:marTop w:val="0"/>
                  <w:marBottom w:val="0"/>
                  <w:divBdr>
                    <w:top w:val="none" w:sz="0" w:space="0" w:color="auto"/>
                    <w:left w:val="none" w:sz="0" w:space="0" w:color="auto"/>
                    <w:bottom w:val="none" w:sz="0" w:space="0" w:color="auto"/>
                    <w:right w:val="none" w:sz="0" w:space="0" w:color="auto"/>
                  </w:divBdr>
                  <w:divsChild>
                    <w:div w:id="1068109374">
                      <w:marLeft w:val="0"/>
                      <w:marRight w:val="0"/>
                      <w:marTop w:val="0"/>
                      <w:marBottom w:val="0"/>
                      <w:divBdr>
                        <w:top w:val="none" w:sz="0" w:space="0" w:color="auto"/>
                        <w:left w:val="none" w:sz="0" w:space="0" w:color="auto"/>
                        <w:bottom w:val="none" w:sz="0" w:space="0" w:color="auto"/>
                        <w:right w:val="none" w:sz="0" w:space="0" w:color="auto"/>
                      </w:divBdr>
                    </w:div>
                    <w:div w:id="17871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003409">
      <w:bodyDiv w:val="1"/>
      <w:marLeft w:val="0"/>
      <w:marRight w:val="0"/>
      <w:marTop w:val="0"/>
      <w:marBottom w:val="0"/>
      <w:divBdr>
        <w:top w:val="none" w:sz="0" w:space="0" w:color="auto"/>
        <w:left w:val="none" w:sz="0" w:space="0" w:color="auto"/>
        <w:bottom w:val="none" w:sz="0" w:space="0" w:color="auto"/>
        <w:right w:val="none" w:sz="0" w:space="0" w:color="auto"/>
      </w:divBdr>
      <w:divsChild>
        <w:div w:id="982200551">
          <w:marLeft w:val="0"/>
          <w:marRight w:val="0"/>
          <w:marTop w:val="0"/>
          <w:marBottom w:val="0"/>
          <w:divBdr>
            <w:top w:val="none" w:sz="0" w:space="0" w:color="auto"/>
            <w:left w:val="none" w:sz="0" w:space="0" w:color="auto"/>
            <w:bottom w:val="none" w:sz="0" w:space="0" w:color="auto"/>
            <w:right w:val="none" w:sz="0" w:space="0" w:color="auto"/>
          </w:divBdr>
          <w:divsChild>
            <w:div w:id="78134791">
              <w:marLeft w:val="0"/>
              <w:marRight w:val="0"/>
              <w:marTop w:val="0"/>
              <w:marBottom w:val="0"/>
              <w:divBdr>
                <w:top w:val="none" w:sz="0" w:space="0" w:color="auto"/>
                <w:left w:val="none" w:sz="0" w:space="0" w:color="auto"/>
                <w:bottom w:val="none" w:sz="0" w:space="0" w:color="auto"/>
                <w:right w:val="none" w:sz="0" w:space="0" w:color="auto"/>
              </w:divBdr>
              <w:divsChild>
                <w:div w:id="164052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231835">
      <w:bodyDiv w:val="1"/>
      <w:marLeft w:val="0"/>
      <w:marRight w:val="0"/>
      <w:marTop w:val="0"/>
      <w:marBottom w:val="0"/>
      <w:divBdr>
        <w:top w:val="none" w:sz="0" w:space="0" w:color="auto"/>
        <w:left w:val="none" w:sz="0" w:space="0" w:color="auto"/>
        <w:bottom w:val="none" w:sz="0" w:space="0" w:color="auto"/>
        <w:right w:val="none" w:sz="0" w:space="0" w:color="auto"/>
      </w:divBdr>
      <w:divsChild>
        <w:div w:id="595360465">
          <w:marLeft w:val="0"/>
          <w:marRight w:val="0"/>
          <w:marTop w:val="0"/>
          <w:marBottom w:val="0"/>
          <w:divBdr>
            <w:top w:val="none" w:sz="0" w:space="0" w:color="auto"/>
            <w:left w:val="none" w:sz="0" w:space="0" w:color="auto"/>
            <w:bottom w:val="none" w:sz="0" w:space="0" w:color="auto"/>
            <w:right w:val="none" w:sz="0" w:space="0" w:color="auto"/>
          </w:divBdr>
          <w:divsChild>
            <w:div w:id="1275214142">
              <w:marLeft w:val="0"/>
              <w:marRight w:val="0"/>
              <w:marTop w:val="0"/>
              <w:marBottom w:val="0"/>
              <w:divBdr>
                <w:top w:val="none" w:sz="0" w:space="0" w:color="auto"/>
                <w:left w:val="none" w:sz="0" w:space="0" w:color="auto"/>
                <w:bottom w:val="none" w:sz="0" w:space="0" w:color="auto"/>
                <w:right w:val="none" w:sz="0" w:space="0" w:color="auto"/>
              </w:divBdr>
              <w:divsChild>
                <w:div w:id="1105617265">
                  <w:marLeft w:val="0"/>
                  <w:marRight w:val="0"/>
                  <w:marTop w:val="0"/>
                  <w:marBottom w:val="0"/>
                  <w:divBdr>
                    <w:top w:val="none" w:sz="0" w:space="0" w:color="auto"/>
                    <w:left w:val="none" w:sz="0" w:space="0" w:color="auto"/>
                    <w:bottom w:val="none" w:sz="0" w:space="0" w:color="auto"/>
                    <w:right w:val="none" w:sz="0" w:space="0" w:color="auto"/>
                  </w:divBdr>
                  <w:divsChild>
                    <w:div w:id="780302652">
                      <w:marLeft w:val="0"/>
                      <w:marRight w:val="0"/>
                      <w:marTop w:val="0"/>
                      <w:marBottom w:val="0"/>
                      <w:divBdr>
                        <w:top w:val="none" w:sz="0" w:space="0" w:color="auto"/>
                        <w:left w:val="none" w:sz="0" w:space="0" w:color="auto"/>
                        <w:bottom w:val="none" w:sz="0" w:space="0" w:color="auto"/>
                        <w:right w:val="none" w:sz="0" w:space="0" w:color="auto"/>
                      </w:divBdr>
                    </w:div>
                    <w:div w:id="7912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205711">
      <w:bodyDiv w:val="1"/>
      <w:marLeft w:val="0"/>
      <w:marRight w:val="0"/>
      <w:marTop w:val="0"/>
      <w:marBottom w:val="0"/>
      <w:divBdr>
        <w:top w:val="none" w:sz="0" w:space="0" w:color="auto"/>
        <w:left w:val="none" w:sz="0" w:space="0" w:color="auto"/>
        <w:bottom w:val="none" w:sz="0" w:space="0" w:color="auto"/>
        <w:right w:val="none" w:sz="0" w:space="0" w:color="auto"/>
      </w:divBdr>
      <w:divsChild>
        <w:div w:id="507986927">
          <w:marLeft w:val="0"/>
          <w:marRight w:val="0"/>
          <w:marTop w:val="0"/>
          <w:marBottom w:val="0"/>
          <w:divBdr>
            <w:top w:val="none" w:sz="0" w:space="0" w:color="auto"/>
            <w:left w:val="none" w:sz="0" w:space="0" w:color="auto"/>
            <w:bottom w:val="none" w:sz="0" w:space="0" w:color="auto"/>
            <w:right w:val="none" w:sz="0" w:space="0" w:color="auto"/>
          </w:divBdr>
          <w:divsChild>
            <w:div w:id="1248230216">
              <w:marLeft w:val="0"/>
              <w:marRight w:val="0"/>
              <w:marTop w:val="0"/>
              <w:marBottom w:val="0"/>
              <w:divBdr>
                <w:top w:val="none" w:sz="0" w:space="0" w:color="auto"/>
                <w:left w:val="none" w:sz="0" w:space="0" w:color="auto"/>
                <w:bottom w:val="none" w:sz="0" w:space="0" w:color="auto"/>
                <w:right w:val="none" w:sz="0" w:space="0" w:color="auto"/>
              </w:divBdr>
              <w:divsChild>
                <w:div w:id="13447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87028">
      <w:bodyDiv w:val="1"/>
      <w:marLeft w:val="0"/>
      <w:marRight w:val="0"/>
      <w:marTop w:val="0"/>
      <w:marBottom w:val="0"/>
      <w:divBdr>
        <w:top w:val="none" w:sz="0" w:space="0" w:color="auto"/>
        <w:left w:val="none" w:sz="0" w:space="0" w:color="auto"/>
        <w:bottom w:val="none" w:sz="0" w:space="0" w:color="auto"/>
        <w:right w:val="none" w:sz="0" w:space="0" w:color="auto"/>
      </w:divBdr>
      <w:divsChild>
        <w:div w:id="1976517866">
          <w:marLeft w:val="0"/>
          <w:marRight w:val="0"/>
          <w:marTop w:val="0"/>
          <w:marBottom w:val="0"/>
          <w:divBdr>
            <w:top w:val="none" w:sz="0" w:space="0" w:color="auto"/>
            <w:left w:val="none" w:sz="0" w:space="0" w:color="auto"/>
            <w:bottom w:val="none" w:sz="0" w:space="0" w:color="auto"/>
            <w:right w:val="none" w:sz="0" w:space="0" w:color="auto"/>
          </w:divBdr>
          <w:divsChild>
            <w:div w:id="1353266820">
              <w:marLeft w:val="0"/>
              <w:marRight w:val="0"/>
              <w:marTop w:val="0"/>
              <w:marBottom w:val="0"/>
              <w:divBdr>
                <w:top w:val="none" w:sz="0" w:space="0" w:color="auto"/>
                <w:left w:val="none" w:sz="0" w:space="0" w:color="auto"/>
                <w:bottom w:val="none" w:sz="0" w:space="0" w:color="auto"/>
                <w:right w:val="none" w:sz="0" w:space="0" w:color="auto"/>
              </w:divBdr>
              <w:divsChild>
                <w:div w:id="1515000458">
                  <w:marLeft w:val="0"/>
                  <w:marRight w:val="0"/>
                  <w:marTop w:val="0"/>
                  <w:marBottom w:val="0"/>
                  <w:divBdr>
                    <w:top w:val="none" w:sz="0" w:space="0" w:color="auto"/>
                    <w:left w:val="none" w:sz="0" w:space="0" w:color="auto"/>
                    <w:bottom w:val="none" w:sz="0" w:space="0" w:color="auto"/>
                    <w:right w:val="none" w:sz="0" w:space="0" w:color="auto"/>
                  </w:divBdr>
                  <w:divsChild>
                    <w:div w:id="174787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263875">
      <w:bodyDiv w:val="1"/>
      <w:marLeft w:val="0"/>
      <w:marRight w:val="0"/>
      <w:marTop w:val="0"/>
      <w:marBottom w:val="0"/>
      <w:divBdr>
        <w:top w:val="none" w:sz="0" w:space="0" w:color="auto"/>
        <w:left w:val="none" w:sz="0" w:space="0" w:color="auto"/>
        <w:bottom w:val="none" w:sz="0" w:space="0" w:color="auto"/>
        <w:right w:val="none" w:sz="0" w:space="0" w:color="auto"/>
      </w:divBdr>
      <w:divsChild>
        <w:div w:id="10381202">
          <w:marLeft w:val="0"/>
          <w:marRight w:val="0"/>
          <w:marTop w:val="0"/>
          <w:marBottom w:val="0"/>
          <w:divBdr>
            <w:top w:val="none" w:sz="0" w:space="0" w:color="auto"/>
            <w:left w:val="none" w:sz="0" w:space="0" w:color="auto"/>
            <w:bottom w:val="none" w:sz="0" w:space="0" w:color="auto"/>
            <w:right w:val="none" w:sz="0" w:space="0" w:color="auto"/>
          </w:divBdr>
          <w:divsChild>
            <w:div w:id="1843666749">
              <w:marLeft w:val="0"/>
              <w:marRight w:val="0"/>
              <w:marTop w:val="0"/>
              <w:marBottom w:val="0"/>
              <w:divBdr>
                <w:top w:val="none" w:sz="0" w:space="0" w:color="auto"/>
                <w:left w:val="none" w:sz="0" w:space="0" w:color="auto"/>
                <w:bottom w:val="none" w:sz="0" w:space="0" w:color="auto"/>
                <w:right w:val="none" w:sz="0" w:space="0" w:color="auto"/>
              </w:divBdr>
              <w:divsChild>
                <w:div w:id="1795784309">
                  <w:marLeft w:val="0"/>
                  <w:marRight w:val="0"/>
                  <w:marTop w:val="0"/>
                  <w:marBottom w:val="0"/>
                  <w:divBdr>
                    <w:top w:val="none" w:sz="0" w:space="0" w:color="auto"/>
                    <w:left w:val="none" w:sz="0" w:space="0" w:color="auto"/>
                    <w:bottom w:val="none" w:sz="0" w:space="0" w:color="auto"/>
                    <w:right w:val="none" w:sz="0" w:space="0" w:color="auto"/>
                  </w:divBdr>
                </w:div>
                <w:div w:id="206282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35652">
      <w:bodyDiv w:val="1"/>
      <w:marLeft w:val="0"/>
      <w:marRight w:val="0"/>
      <w:marTop w:val="0"/>
      <w:marBottom w:val="0"/>
      <w:divBdr>
        <w:top w:val="none" w:sz="0" w:space="0" w:color="auto"/>
        <w:left w:val="none" w:sz="0" w:space="0" w:color="auto"/>
        <w:bottom w:val="none" w:sz="0" w:space="0" w:color="auto"/>
        <w:right w:val="none" w:sz="0" w:space="0" w:color="auto"/>
      </w:divBdr>
      <w:divsChild>
        <w:div w:id="518394080">
          <w:marLeft w:val="0"/>
          <w:marRight w:val="0"/>
          <w:marTop w:val="0"/>
          <w:marBottom w:val="0"/>
          <w:divBdr>
            <w:top w:val="none" w:sz="0" w:space="0" w:color="auto"/>
            <w:left w:val="none" w:sz="0" w:space="0" w:color="auto"/>
            <w:bottom w:val="none" w:sz="0" w:space="0" w:color="auto"/>
            <w:right w:val="none" w:sz="0" w:space="0" w:color="auto"/>
          </w:divBdr>
          <w:divsChild>
            <w:div w:id="1417092659">
              <w:marLeft w:val="0"/>
              <w:marRight w:val="0"/>
              <w:marTop w:val="0"/>
              <w:marBottom w:val="0"/>
              <w:divBdr>
                <w:top w:val="none" w:sz="0" w:space="0" w:color="auto"/>
                <w:left w:val="none" w:sz="0" w:space="0" w:color="auto"/>
                <w:bottom w:val="none" w:sz="0" w:space="0" w:color="auto"/>
                <w:right w:val="none" w:sz="0" w:space="0" w:color="auto"/>
              </w:divBdr>
              <w:divsChild>
                <w:div w:id="151934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154118">
      <w:bodyDiv w:val="1"/>
      <w:marLeft w:val="0"/>
      <w:marRight w:val="0"/>
      <w:marTop w:val="0"/>
      <w:marBottom w:val="0"/>
      <w:divBdr>
        <w:top w:val="none" w:sz="0" w:space="0" w:color="auto"/>
        <w:left w:val="none" w:sz="0" w:space="0" w:color="auto"/>
        <w:bottom w:val="none" w:sz="0" w:space="0" w:color="auto"/>
        <w:right w:val="none" w:sz="0" w:space="0" w:color="auto"/>
      </w:divBdr>
      <w:divsChild>
        <w:div w:id="1416366123">
          <w:marLeft w:val="0"/>
          <w:marRight w:val="0"/>
          <w:marTop w:val="0"/>
          <w:marBottom w:val="0"/>
          <w:divBdr>
            <w:top w:val="none" w:sz="0" w:space="0" w:color="auto"/>
            <w:left w:val="none" w:sz="0" w:space="0" w:color="auto"/>
            <w:bottom w:val="none" w:sz="0" w:space="0" w:color="auto"/>
            <w:right w:val="none" w:sz="0" w:space="0" w:color="auto"/>
          </w:divBdr>
          <w:divsChild>
            <w:div w:id="748619705">
              <w:marLeft w:val="0"/>
              <w:marRight w:val="0"/>
              <w:marTop w:val="0"/>
              <w:marBottom w:val="0"/>
              <w:divBdr>
                <w:top w:val="none" w:sz="0" w:space="0" w:color="auto"/>
                <w:left w:val="none" w:sz="0" w:space="0" w:color="auto"/>
                <w:bottom w:val="none" w:sz="0" w:space="0" w:color="auto"/>
                <w:right w:val="none" w:sz="0" w:space="0" w:color="auto"/>
              </w:divBdr>
              <w:divsChild>
                <w:div w:id="2717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52929">
      <w:bodyDiv w:val="1"/>
      <w:marLeft w:val="0"/>
      <w:marRight w:val="0"/>
      <w:marTop w:val="0"/>
      <w:marBottom w:val="0"/>
      <w:divBdr>
        <w:top w:val="none" w:sz="0" w:space="0" w:color="auto"/>
        <w:left w:val="none" w:sz="0" w:space="0" w:color="auto"/>
        <w:bottom w:val="none" w:sz="0" w:space="0" w:color="auto"/>
        <w:right w:val="none" w:sz="0" w:space="0" w:color="auto"/>
      </w:divBdr>
      <w:divsChild>
        <w:div w:id="352194661">
          <w:marLeft w:val="0"/>
          <w:marRight w:val="0"/>
          <w:marTop w:val="0"/>
          <w:marBottom w:val="0"/>
          <w:divBdr>
            <w:top w:val="none" w:sz="0" w:space="0" w:color="auto"/>
            <w:left w:val="none" w:sz="0" w:space="0" w:color="auto"/>
            <w:bottom w:val="none" w:sz="0" w:space="0" w:color="auto"/>
            <w:right w:val="none" w:sz="0" w:space="0" w:color="auto"/>
          </w:divBdr>
          <w:divsChild>
            <w:div w:id="869683750">
              <w:marLeft w:val="0"/>
              <w:marRight w:val="0"/>
              <w:marTop w:val="0"/>
              <w:marBottom w:val="0"/>
              <w:divBdr>
                <w:top w:val="none" w:sz="0" w:space="0" w:color="auto"/>
                <w:left w:val="none" w:sz="0" w:space="0" w:color="auto"/>
                <w:bottom w:val="none" w:sz="0" w:space="0" w:color="auto"/>
                <w:right w:val="none" w:sz="0" w:space="0" w:color="auto"/>
              </w:divBdr>
              <w:divsChild>
                <w:div w:id="1745030406">
                  <w:marLeft w:val="0"/>
                  <w:marRight w:val="0"/>
                  <w:marTop w:val="0"/>
                  <w:marBottom w:val="0"/>
                  <w:divBdr>
                    <w:top w:val="none" w:sz="0" w:space="0" w:color="auto"/>
                    <w:left w:val="none" w:sz="0" w:space="0" w:color="auto"/>
                    <w:bottom w:val="none" w:sz="0" w:space="0" w:color="auto"/>
                    <w:right w:val="none" w:sz="0" w:space="0" w:color="auto"/>
                  </w:divBdr>
                  <w:divsChild>
                    <w:div w:id="732823715">
                      <w:marLeft w:val="0"/>
                      <w:marRight w:val="0"/>
                      <w:marTop w:val="0"/>
                      <w:marBottom w:val="0"/>
                      <w:divBdr>
                        <w:top w:val="none" w:sz="0" w:space="0" w:color="auto"/>
                        <w:left w:val="none" w:sz="0" w:space="0" w:color="auto"/>
                        <w:bottom w:val="none" w:sz="0" w:space="0" w:color="auto"/>
                        <w:right w:val="none" w:sz="0" w:space="0" w:color="auto"/>
                      </w:divBdr>
                    </w:div>
                    <w:div w:id="183980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4552</Words>
  <Characters>28679</Characters>
  <Application>Microsoft Office Word</Application>
  <DocSecurity>0</DocSecurity>
  <Lines>238</Lines>
  <Paragraphs>66</Paragraphs>
  <ScaleCrop>false</ScaleCrop>
  <HeadingPairs>
    <vt:vector size="2" baseType="variant">
      <vt:variant>
        <vt:lpstr>Titel</vt:lpstr>
      </vt:variant>
      <vt:variant>
        <vt:i4>1</vt:i4>
      </vt:variant>
    </vt:vector>
  </HeadingPairs>
  <TitlesOfParts>
    <vt:vector size="1" baseType="lpstr">
      <vt:lpstr/>
    </vt:vector>
  </TitlesOfParts>
  <Company>EACG</Company>
  <LinksUpToDate>false</LinksUpToDate>
  <CharactersWithSpaces>33165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Thielscher</dc:creator>
  <cp:keywords/>
  <dc:description/>
  <cp:lastModifiedBy>Jan Thielscher</cp:lastModifiedBy>
  <cp:revision>2</cp:revision>
  <dcterms:created xsi:type="dcterms:W3CDTF">2020-02-12T23:08:00Z</dcterms:created>
  <dcterms:modified xsi:type="dcterms:W3CDTF">2020-02-12T23:08:00Z</dcterms:modified>
</cp:coreProperties>
</file>